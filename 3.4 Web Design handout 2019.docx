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731" w:rsidRDefault="00445731" w:rsidP="00445731">
      <w:pPr>
        <w:jc w:val="center"/>
        <w:rPr>
          <w:rFonts w:ascii="Century Gothic" w:hAnsi="Century Gothic" w:cs="Tahoma"/>
          <w:noProof/>
          <w:sz w:val="26"/>
          <w:szCs w:val="24"/>
        </w:rPr>
      </w:pPr>
    </w:p>
    <w:p w:rsidR="00445731" w:rsidRPr="00B9227B" w:rsidRDefault="00445731" w:rsidP="00445731">
      <w:pPr>
        <w:jc w:val="center"/>
        <w:rPr>
          <w:rFonts w:ascii="Century Gothic" w:hAnsi="Century Gothic" w:cs="Tahoma"/>
          <w:noProof/>
          <w:sz w:val="26"/>
          <w:szCs w:val="24"/>
        </w:rPr>
      </w:pPr>
      <w:r w:rsidRPr="00B9227B">
        <w:rPr>
          <w:rFonts w:ascii="Century Gothic" w:eastAsia="Arial" w:hAnsi="Century Gothic" w:cs="Tahoma"/>
          <w:noProof/>
          <w:sz w:val="26"/>
          <w:szCs w:val="24"/>
        </w:rPr>
        <w:drawing>
          <wp:anchor distT="0" distB="0" distL="114300" distR="114300" simplePos="0" relativeHeight="251659264" behindDoc="1" locked="0" layoutInCell="1" allowOverlap="1" wp14:anchorId="0F2803A5" wp14:editId="0D208851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1492885" cy="14719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HS-Logoset-2015-Primary_cre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227B">
        <w:rPr>
          <w:rFonts w:ascii="Century Gothic" w:hAnsi="Century Gothic" w:cs="Tahoma"/>
          <w:noProof/>
          <w:sz w:val="26"/>
          <w:szCs w:val="24"/>
        </w:rPr>
        <w:t xml:space="preserve"> </w:t>
      </w:r>
    </w:p>
    <w:p w:rsidR="00445731" w:rsidRDefault="00445731" w:rsidP="00445731">
      <w:pPr>
        <w:tabs>
          <w:tab w:val="left" w:pos="8025"/>
        </w:tabs>
        <w:rPr>
          <w:rFonts w:ascii="Century Gothic" w:hAnsi="Century Gothic" w:cs="Tahoma"/>
          <w:b/>
          <w:noProof/>
          <w:sz w:val="42"/>
          <w:szCs w:val="24"/>
        </w:rPr>
      </w:pPr>
      <w:r>
        <w:rPr>
          <w:rFonts w:ascii="Century Gothic" w:hAnsi="Century Gothic" w:cs="Tahoma"/>
          <w:b/>
          <w:noProof/>
          <w:sz w:val="42"/>
          <w:szCs w:val="24"/>
        </w:rPr>
        <w:tab/>
      </w:r>
    </w:p>
    <w:p w:rsidR="00445731" w:rsidRPr="00B9227B" w:rsidRDefault="00445731" w:rsidP="00445731">
      <w:pPr>
        <w:tabs>
          <w:tab w:val="center" w:pos="5233"/>
          <w:tab w:val="left" w:pos="8656"/>
        </w:tabs>
        <w:rPr>
          <w:rFonts w:ascii="Century Gothic" w:hAnsi="Century Gothic" w:cs="Tahoma"/>
          <w:b/>
          <w:sz w:val="42"/>
          <w:szCs w:val="24"/>
        </w:rPr>
      </w:pPr>
      <w:r>
        <w:rPr>
          <w:rFonts w:ascii="Century Gothic" w:hAnsi="Century Gothic" w:cs="Tahoma"/>
          <w:b/>
          <w:noProof/>
          <w:sz w:val="42"/>
          <w:szCs w:val="24"/>
        </w:rPr>
        <w:tab/>
      </w:r>
      <w:r w:rsidRPr="00B9227B">
        <w:rPr>
          <w:rFonts w:ascii="Century Gothic" w:hAnsi="Century Gothic" w:cs="Tahoma"/>
          <w:b/>
          <w:noProof/>
          <w:sz w:val="42"/>
          <w:szCs w:val="24"/>
        </w:rPr>
        <w:t>Otago Boys’ High School</w:t>
      </w:r>
      <w:r>
        <w:rPr>
          <w:rFonts w:ascii="Century Gothic" w:hAnsi="Century Gothic" w:cs="Tahoma"/>
          <w:b/>
          <w:noProof/>
          <w:sz w:val="42"/>
          <w:szCs w:val="24"/>
        </w:rPr>
        <w:tab/>
      </w:r>
    </w:p>
    <w:p w:rsidR="00445731" w:rsidRPr="007B64A9" w:rsidRDefault="00445731" w:rsidP="00445731">
      <w:pPr>
        <w:pStyle w:val="Title"/>
        <w:rPr>
          <w:rFonts w:ascii="Century Gothic" w:eastAsia="Arial" w:hAnsi="Century Gothic"/>
          <w:sz w:val="58"/>
        </w:rPr>
      </w:pPr>
    </w:p>
    <w:p w:rsidR="00445731" w:rsidRPr="007B64A9" w:rsidRDefault="00445731" w:rsidP="00445731">
      <w:pPr>
        <w:pStyle w:val="Title"/>
        <w:jc w:val="center"/>
        <w:rPr>
          <w:rFonts w:ascii="Century Gothic" w:eastAsia="Arial" w:hAnsi="Century Gothic"/>
          <w:sz w:val="58"/>
        </w:rPr>
      </w:pPr>
      <w:r w:rsidRPr="007B64A9">
        <w:rPr>
          <w:rFonts w:ascii="Century Gothic" w:eastAsia="Arial" w:hAnsi="Century Gothic"/>
          <w:sz w:val="58"/>
        </w:rPr>
        <w:t>Website for a Client</w:t>
      </w:r>
    </w:p>
    <w:p w:rsidR="00445731" w:rsidRPr="00B9227B" w:rsidRDefault="00445731" w:rsidP="00445731">
      <w:pPr>
        <w:rPr>
          <w:rFonts w:ascii="Century Gothic" w:hAnsi="Century Gothic"/>
          <w:sz w:val="24"/>
        </w:rPr>
      </w:pPr>
    </w:p>
    <w:p w:rsidR="00445731" w:rsidRPr="00B9227B" w:rsidRDefault="00445731" w:rsidP="00445731">
      <w:pPr>
        <w:tabs>
          <w:tab w:val="left" w:pos="2835"/>
          <w:tab w:val="center" w:pos="5233"/>
          <w:tab w:val="left" w:pos="9240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  <w:r w:rsidRPr="00B9227B">
        <w:rPr>
          <w:rFonts w:ascii="Century Gothic" w:eastAsia="Arial" w:hAnsi="Century Gothic" w:cs="Tahoma"/>
          <w:b/>
          <w:sz w:val="32"/>
          <w:szCs w:val="24"/>
        </w:rPr>
        <w:t>Assessment due date: Term 1, week 11 (12</w:t>
      </w:r>
      <w:r w:rsidRPr="00B9227B">
        <w:rPr>
          <w:rFonts w:ascii="Century Gothic" w:eastAsia="Arial" w:hAnsi="Century Gothic" w:cs="Tahoma"/>
          <w:b/>
          <w:sz w:val="32"/>
          <w:szCs w:val="24"/>
          <w:vertAlign w:val="superscript"/>
        </w:rPr>
        <w:t>th</w:t>
      </w:r>
      <w:r w:rsidRPr="00B9227B">
        <w:rPr>
          <w:rFonts w:ascii="Century Gothic" w:eastAsia="Arial" w:hAnsi="Century Gothic" w:cs="Tahoma"/>
          <w:b/>
          <w:sz w:val="32"/>
          <w:szCs w:val="24"/>
        </w:rPr>
        <w:t xml:space="preserve"> </w:t>
      </w:r>
      <w:r w:rsidRPr="00B9227B">
        <w:rPr>
          <w:rFonts w:ascii="Century Gothic" w:eastAsia="Arial" w:hAnsi="Century Gothic" w:cs="Tahoma"/>
          <w:b/>
          <w:sz w:val="32"/>
          <w:szCs w:val="24"/>
          <w:vertAlign w:val="superscript"/>
        </w:rPr>
        <w:t>April</w:t>
      </w:r>
      <w:r>
        <w:rPr>
          <w:rFonts w:ascii="Century Gothic" w:eastAsia="Arial" w:hAnsi="Century Gothic" w:cs="Tahoma"/>
          <w:b/>
          <w:sz w:val="32"/>
          <w:szCs w:val="24"/>
          <w:vertAlign w:val="superscript"/>
        </w:rPr>
        <w:t xml:space="preserve"> 5pm</w:t>
      </w:r>
      <w:r w:rsidRPr="00B9227B">
        <w:rPr>
          <w:rFonts w:ascii="Century Gothic" w:eastAsia="Arial" w:hAnsi="Century Gothic" w:cs="Tahoma"/>
          <w:b/>
          <w:sz w:val="32"/>
          <w:szCs w:val="24"/>
        </w:rPr>
        <w:t>)</w:t>
      </w:r>
    </w:p>
    <w:p w:rsidR="00445731" w:rsidRPr="00B9227B" w:rsidRDefault="00445731" w:rsidP="00445731">
      <w:pPr>
        <w:tabs>
          <w:tab w:val="left" w:pos="2835"/>
          <w:tab w:val="center" w:pos="5233"/>
          <w:tab w:val="left" w:pos="9240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  <w:r w:rsidRPr="00B9227B">
        <w:rPr>
          <w:rFonts w:ascii="Century Gothic" w:eastAsia="Arial" w:hAnsi="Century Gothic" w:cs="Tahoma"/>
          <w:b/>
          <w:sz w:val="32"/>
          <w:szCs w:val="24"/>
        </w:rPr>
        <w:t>Credits: 4</w:t>
      </w:r>
    </w:p>
    <w:p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</w:p>
    <w:p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10"/>
          <w:szCs w:val="24"/>
        </w:rPr>
      </w:pPr>
    </w:p>
    <w:tbl>
      <w:tblPr>
        <w:tblStyle w:val="TableGridLight"/>
        <w:tblW w:w="10593" w:type="dxa"/>
        <w:tblLayout w:type="fixed"/>
        <w:tblLook w:val="04A0" w:firstRow="1" w:lastRow="0" w:firstColumn="1" w:lastColumn="0" w:noHBand="0" w:noVBand="1"/>
      </w:tblPr>
      <w:tblGrid>
        <w:gridCol w:w="3080"/>
        <w:gridCol w:w="3510"/>
        <w:gridCol w:w="4003"/>
      </w:tblGrid>
      <w:tr w:rsidR="00445731" w:rsidRPr="00B9227B" w:rsidTr="00F237E8">
        <w:trPr>
          <w:trHeight w:val="420"/>
        </w:trPr>
        <w:tc>
          <w:tcPr>
            <w:tcW w:w="10593" w:type="dxa"/>
            <w:gridSpan w:val="3"/>
          </w:tcPr>
          <w:p w:rsidR="00445731" w:rsidRPr="00B9227B" w:rsidRDefault="00445731" w:rsidP="00F237E8">
            <w:pPr>
              <w:pStyle w:val="Title"/>
              <w:jc w:val="center"/>
              <w:rPr>
                <w:rFonts w:ascii="Century Gothic" w:eastAsia="Arial" w:hAnsi="Century Gothic" w:cs="Arial"/>
                <w:b/>
                <w:sz w:val="36"/>
              </w:rPr>
            </w:pPr>
            <w:r w:rsidRPr="00B9227B">
              <w:rPr>
                <w:rFonts w:ascii="Century Gothic" w:eastAsia="Arial" w:hAnsi="Century Gothic" w:cs="Arial"/>
                <w:b/>
                <w:sz w:val="36"/>
              </w:rPr>
              <w:t>Use complex techniques to develop a digital media outcome</w:t>
            </w:r>
          </w:p>
        </w:tc>
      </w:tr>
      <w:tr w:rsidR="00445731" w:rsidRPr="00B9227B" w:rsidTr="00F237E8">
        <w:trPr>
          <w:trHeight w:val="420"/>
        </w:trPr>
        <w:tc>
          <w:tcPr>
            <w:tcW w:w="3080" w:type="dxa"/>
          </w:tcPr>
          <w:p w:rsidR="00445731" w:rsidRPr="00B9227B" w:rsidRDefault="00445731" w:rsidP="00F237E8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B9227B">
              <w:rPr>
                <w:rFonts w:ascii="Century Gothic" w:hAnsi="Century Gothic"/>
                <w:b/>
                <w:sz w:val="24"/>
              </w:rPr>
              <w:t>Achievement</w:t>
            </w:r>
          </w:p>
        </w:tc>
        <w:tc>
          <w:tcPr>
            <w:tcW w:w="3510" w:type="dxa"/>
          </w:tcPr>
          <w:p w:rsidR="00445731" w:rsidRPr="00B9227B" w:rsidRDefault="00445731" w:rsidP="00F237E8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B9227B">
              <w:rPr>
                <w:rFonts w:ascii="Century Gothic" w:hAnsi="Century Gothic"/>
                <w:b/>
                <w:sz w:val="24"/>
              </w:rPr>
              <w:t>Achievement with Merit</w:t>
            </w:r>
          </w:p>
        </w:tc>
        <w:tc>
          <w:tcPr>
            <w:tcW w:w="4003" w:type="dxa"/>
          </w:tcPr>
          <w:p w:rsidR="00445731" w:rsidRPr="00B9227B" w:rsidRDefault="00445731" w:rsidP="00F237E8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B9227B">
              <w:rPr>
                <w:rFonts w:ascii="Century Gothic" w:hAnsi="Century Gothic"/>
                <w:b/>
                <w:sz w:val="24"/>
              </w:rPr>
              <w:t>Achievement with Excellence</w:t>
            </w:r>
          </w:p>
        </w:tc>
      </w:tr>
      <w:tr w:rsidR="00445731" w:rsidRPr="00B9227B" w:rsidTr="00F237E8">
        <w:tc>
          <w:tcPr>
            <w:tcW w:w="3080" w:type="dxa"/>
          </w:tcPr>
          <w:p w:rsidR="00445731" w:rsidRPr="00B9227B" w:rsidRDefault="00445731" w:rsidP="00F237E8">
            <w:pPr>
              <w:jc w:val="center"/>
              <w:rPr>
                <w:rFonts w:ascii="Century Gothic" w:hAnsi="Century Gothic"/>
                <w:sz w:val="24"/>
              </w:rPr>
            </w:pPr>
            <w:r w:rsidRPr="00B9227B">
              <w:rPr>
                <w:rFonts w:ascii="Century Gothic" w:hAnsi="Century Gothic"/>
                <w:sz w:val="24"/>
              </w:rPr>
              <w:t>Use complex techniques to develop a digital media outcome.</w:t>
            </w:r>
          </w:p>
        </w:tc>
        <w:tc>
          <w:tcPr>
            <w:tcW w:w="3510" w:type="dxa"/>
          </w:tcPr>
          <w:p w:rsidR="00445731" w:rsidRPr="00B9227B" w:rsidRDefault="00445731" w:rsidP="00F237E8">
            <w:pPr>
              <w:jc w:val="center"/>
              <w:rPr>
                <w:rFonts w:ascii="Century Gothic" w:hAnsi="Century Gothic"/>
                <w:sz w:val="24"/>
              </w:rPr>
            </w:pPr>
            <w:r w:rsidRPr="00B9227B">
              <w:rPr>
                <w:rFonts w:ascii="Century Gothic" w:hAnsi="Century Gothic"/>
                <w:sz w:val="24"/>
              </w:rPr>
              <w:t>Use complex techniques to develop an informed digital media outcome.</w:t>
            </w:r>
          </w:p>
        </w:tc>
        <w:tc>
          <w:tcPr>
            <w:tcW w:w="4003" w:type="dxa"/>
          </w:tcPr>
          <w:p w:rsidR="00445731" w:rsidRPr="00B9227B" w:rsidRDefault="00445731" w:rsidP="00F237E8">
            <w:pPr>
              <w:jc w:val="center"/>
              <w:rPr>
                <w:rFonts w:ascii="Century Gothic" w:hAnsi="Century Gothic"/>
                <w:sz w:val="24"/>
              </w:rPr>
            </w:pPr>
            <w:r w:rsidRPr="00B9227B">
              <w:rPr>
                <w:rFonts w:ascii="Century Gothic" w:hAnsi="Century Gothic"/>
                <w:sz w:val="24"/>
              </w:rPr>
              <w:t>Use complex techniques to develop a refined digital media outcome.</w:t>
            </w:r>
          </w:p>
        </w:tc>
      </w:tr>
    </w:tbl>
    <w:p w:rsidR="00445731" w:rsidRDefault="00445731" w:rsidP="00445731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</w:p>
    <w:p w:rsidR="00445731" w:rsidRDefault="00445731" w:rsidP="00445731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</w:p>
    <w:p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</w:p>
    <w:p w:rsidR="00445731" w:rsidRPr="00B9227B" w:rsidRDefault="00445731" w:rsidP="00445731">
      <w:pPr>
        <w:tabs>
          <w:tab w:val="left" w:pos="0"/>
        </w:tabs>
        <w:spacing w:before="120" w:after="120"/>
        <w:jc w:val="center"/>
        <w:rPr>
          <w:rFonts w:ascii="Century Gothic" w:eastAsia="Arial" w:hAnsi="Century Gothic" w:cs="Tahoma"/>
          <w:b/>
          <w:i/>
          <w:sz w:val="24"/>
          <w:szCs w:val="24"/>
        </w:rPr>
      </w:pPr>
      <w:r w:rsidRPr="00B9227B">
        <w:rPr>
          <w:rFonts w:ascii="Century Gothic" w:eastAsia="Arial" w:hAnsi="Century Gothic" w:cs="Tahoma"/>
          <w:b/>
          <w:i/>
          <w:sz w:val="24"/>
          <w:szCs w:val="24"/>
        </w:rPr>
        <w:t>Assessment Conditions: students can work collaboratively to discuss design ideas and give one another feedback. However, they must complete their</w:t>
      </w:r>
      <w:r>
        <w:rPr>
          <w:rFonts w:ascii="Century Gothic" w:eastAsia="Arial" w:hAnsi="Century Gothic" w:cs="Tahoma"/>
          <w:b/>
          <w:i/>
          <w:sz w:val="24"/>
          <w:szCs w:val="24"/>
        </w:rPr>
        <w:t xml:space="preserve"> coding</w:t>
      </w:r>
      <w:r w:rsidRPr="00B9227B">
        <w:rPr>
          <w:rFonts w:ascii="Century Gothic" w:eastAsia="Arial" w:hAnsi="Century Gothic" w:cs="Tahoma"/>
          <w:b/>
          <w:i/>
          <w:sz w:val="24"/>
          <w:szCs w:val="24"/>
        </w:rPr>
        <w:t xml:space="preserve"> independentl</w:t>
      </w:r>
      <w:r>
        <w:rPr>
          <w:rFonts w:ascii="Century Gothic" w:eastAsia="Arial" w:hAnsi="Century Gothic" w:cs="Tahoma"/>
          <w:b/>
          <w:i/>
          <w:sz w:val="24"/>
          <w:szCs w:val="24"/>
        </w:rPr>
        <w:t>y. It is your job to prove authenticity of your final project. Your portfolio should clearly demonstrate the development of your project.</w:t>
      </w:r>
    </w:p>
    <w:p w:rsidR="00445731" w:rsidRPr="00B9227B" w:rsidRDefault="00445731" w:rsidP="00445731">
      <w:pPr>
        <w:tabs>
          <w:tab w:val="left" w:pos="0"/>
        </w:tabs>
        <w:spacing w:before="120" w:after="120"/>
        <w:jc w:val="center"/>
        <w:rPr>
          <w:rFonts w:ascii="Century Gothic" w:eastAsia="Arial" w:hAnsi="Century Gothic" w:cs="Tahoma"/>
          <w:b/>
          <w:i/>
          <w:sz w:val="24"/>
          <w:szCs w:val="24"/>
        </w:rPr>
      </w:pPr>
    </w:p>
    <w:p w:rsidR="00445731" w:rsidRPr="00B9227B" w:rsidRDefault="00445731" w:rsidP="00445731">
      <w:pPr>
        <w:tabs>
          <w:tab w:val="left" w:pos="0"/>
        </w:tabs>
        <w:spacing w:before="120" w:after="120"/>
        <w:jc w:val="center"/>
        <w:rPr>
          <w:rFonts w:ascii="Century Gothic" w:eastAsia="Arial" w:hAnsi="Century Gothic" w:cs="Tahoma"/>
          <w:b/>
          <w:i/>
          <w:sz w:val="24"/>
          <w:szCs w:val="24"/>
        </w:rPr>
      </w:pPr>
    </w:p>
    <w:p w:rsidR="00445731" w:rsidRPr="00B9227B" w:rsidRDefault="00445731" w:rsidP="00445731">
      <w:pPr>
        <w:pStyle w:val="Title"/>
        <w:jc w:val="center"/>
        <w:rPr>
          <w:rFonts w:ascii="Century Gothic" w:hAnsi="Century Gothic"/>
          <w:b/>
          <w:sz w:val="58"/>
        </w:rPr>
      </w:pPr>
      <w:r w:rsidRPr="00B9227B">
        <w:rPr>
          <w:rFonts w:ascii="Century Gothic" w:hAnsi="Century Gothic"/>
          <w:b/>
          <w:sz w:val="58"/>
        </w:rPr>
        <w:lastRenderedPageBreak/>
        <w:t>Use complex techniques to develop a digital media outcome (4 credits)</w:t>
      </w:r>
    </w:p>
    <w:p w:rsidR="00445731" w:rsidRPr="00B9227B" w:rsidRDefault="00445731" w:rsidP="00445731">
      <w:pPr>
        <w:rPr>
          <w:rFonts w:ascii="Century Gothic" w:hAnsi="Century Gothic"/>
          <w:sz w:val="24"/>
        </w:rPr>
      </w:pPr>
    </w:p>
    <w:p w:rsidR="00445731" w:rsidRPr="00B9227B" w:rsidRDefault="00445731" w:rsidP="00445731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rPr>
          <w:rFonts w:ascii="Century Gothic" w:hAnsi="Century Gothic" w:cs="Arial"/>
          <w:b/>
          <w:sz w:val="26"/>
        </w:rPr>
      </w:pPr>
      <w:r w:rsidRPr="00B9227B">
        <w:rPr>
          <w:rFonts w:ascii="Century Gothic" w:eastAsia="Arial" w:hAnsi="Century Gothic" w:cs="Arial"/>
          <w:b/>
          <w:sz w:val="26"/>
        </w:rPr>
        <w:t>Use complex techniques to develop a digital media outcome involves</w:t>
      </w:r>
      <w:r w:rsidRPr="00B9227B">
        <w:rPr>
          <w:rFonts w:ascii="Century Gothic" w:hAnsi="Century Gothic" w:cs="Arial"/>
          <w:b/>
          <w:sz w:val="26"/>
        </w:rPr>
        <w:t>:</w:t>
      </w:r>
    </w:p>
    <w:p w:rsidR="00445731" w:rsidRPr="00B9227B" w:rsidRDefault="00445731" w:rsidP="00445731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rPr>
          <w:rFonts w:ascii="Century Gothic" w:hAnsi="Century Gothic" w:cs="Arial"/>
          <w:sz w:val="26"/>
        </w:rPr>
      </w:pPr>
    </w:p>
    <w:p w:rsidR="00445731" w:rsidRPr="00B9227B" w:rsidRDefault="00445731" w:rsidP="00445731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924" w:hanging="357"/>
        <w:rPr>
          <w:rFonts w:ascii="Century Gothic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applying appropriate tools and techniques to meet the purpose and end-user requirements</w:t>
      </w:r>
    </w:p>
    <w:p w:rsidR="00445731" w:rsidRPr="00B9227B" w:rsidRDefault="00445731" w:rsidP="00445731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924" w:hanging="357"/>
        <w:rPr>
          <w:rFonts w:ascii="Century Gothic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 xml:space="preserve">applying appropriate data integrity and testing procedures </w:t>
      </w:r>
    </w:p>
    <w:p w:rsidR="00445731" w:rsidRPr="00B9227B" w:rsidRDefault="00445731" w:rsidP="00445731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applying user experience principles relevant to the purpose of the outcome</w:t>
      </w:r>
    </w:p>
    <w:p w:rsidR="00445731" w:rsidRPr="00B9227B" w:rsidRDefault="00445731" w:rsidP="00445731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addressing relevant implications.</w:t>
      </w:r>
    </w:p>
    <w:p w:rsidR="00445731" w:rsidRPr="00B9227B" w:rsidRDefault="00445731" w:rsidP="00445731">
      <w:pPr>
        <w:keepNext/>
        <w:keepLines/>
        <w:tabs>
          <w:tab w:val="left" w:pos="924"/>
        </w:tabs>
        <w:rPr>
          <w:rFonts w:ascii="Century Gothic" w:eastAsia="Arial" w:hAnsi="Century Gothic" w:cs="Arial"/>
          <w:b/>
          <w:sz w:val="26"/>
        </w:rPr>
      </w:pPr>
    </w:p>
    <w:p w:rsidR="00445731" w:rsidRPr="00B9227B" w:rsidRDefault="00445731" w:rsidP="00445731">
      <w:pPr>
        <w:ind w:left="567"/>
        <w:rPr>
          <w:rFonts w:ascii="Century Gothic" w:eastAsia="Arial" w:hAnsi="Century Gothic" w:cs="Arial"/>
          <w:b/>
          <w:sz w:val="26"/>
        </w:rPr>
      </w:pPr>
      <w:r w:rsidRPr="00B9227B">
        <w:rPr>
          <w:rFonts w:ascii="Century Gothic" w:eastAsia="Arial" w:hAnsi="Century Gothic" w:cs="Arial"/>
          <w:b/>
          <w:sz w:val="26"/>
        </w:rPr>
        <w:t>Use complex techniques to develop an informed digital media outcome involves:</w:t>
      </w:r>
    </w:p>
    <w:p w:rsidR="00445731" w:rsidRPr="00B9227B" w:rsidRDefault="00445731" w:rsidP="00445731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using information from testing procedures to improve the quality of the digital media outcome</w:t>
      </w:r>
    </w:p>
    <w:p w:rsidR="00445731" w:rsidRPr="00B9227B" w:rsidRDefault="00445731" w:rsidP="00445731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applying user experience principles to improve the quality of the digital media outcome.</w:t>
      </w:r>
    </w:p>
    <w:p w:rsidR="00445731" w:rsidRPr="00B9227B" w:rsidRDefault="00445731" w:rsidP="00445731">
      <w:pPr>
        <w:rPr>
          <w:rFonts w:ascii="Century Gothic" w:eastAsia="Arial" w:hAnsi="Century Gothic" w:cs="Arial"/>
          <w:b/>
          <w:i/>
          <w:sz w:val="26"/>
        </w:rPr>
      </w:pPr>
    </w:p>
    <w:p w:rsidR="00445731" w:rsidRPr="00B9227B" w:rsidRDefault="00445731" w:rsidP="00445731">
      <w:pPr>
        <w:ind w:left="567"/>
        <w:rPr>
          <w:rFonts w:ascii="Century Gothic" w:eastAsia="Arial" w:hAnsi="Century Gothic" w:cs="Arial"/>
          <w:b/>
          <w:sz w:val="26"/>
        </w:rPr>
      </w:pPr>
      <w:r w:rsidRPr="00B9227B">
        <w:rPr>
          <w:rFonts w:ascii="Century Gothic" w:eastAsia="Arial" w:hAnsi="Century Gothic" w:cs="Arial"/>
          <w:b/>
          <w:sz w:val="26"/>
        </w:rPr>
        <w:t>Use complex techniques to develop a refined digital media outcome involves:</w:t>
      </w:r>
    </w:p>
    <w:p w:rsidR="00445731" w:rsidRPr="00B9227B" w:rsidRDefault="00445731" w:rsidP="00445731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iterative improvement throughout the design, development and testing process to produce a high-quality outcome</w:t>
      </w:r>
    </w:p>
    <w:p w:rsidR="00445731" w:rsidRPr="00B9227B" w:rsidRDefault="00445731" w:rsidP="00445731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using efficient tools and techniques in the outcome’s production.</w:t>
      </w:r>
    </w:p>
    <w:p w:rsidR="00445731" w:rsidRPr="00B9227B" w:rsidRDefault="00445731" w:rsidP="00445731">
      <w:pPr>
        <w:keepNext/>
        <w:keepLines/>
        <w:tabs>
          <w:tab w:val="left" w:pos="924"/>
        </w:tabs>
        <w:rPr>
          <w:rFonts w:ascii="Century Gothic" w:eastAsia="Arial" w:hAnsi="Century Gothic" w:cs="Arial"/>
          <w:b/>
          <w:strike/>
          <w:sz w:val="26"/>
        </w:rPr>
      </w:pPr>
    </w:p>
    <w:p w:rsidR="00445731" w:rsidRPr="00B9227B" w:rsidRDefault="00445731" w:rsidP="004457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rPr>
          <w:rFonts w:ascii="Century Gothic" w:eastAsia="Arial" w:hAnsi="Century Gothic" w:cs="Arial"/>
          <w:b/>
          <w:sz w:val="26"/>
        </w:rPr>
      </w:pPr>
      <w:r w:rsidRPr="00B9227B">
        <w:rPr>
          <w:rFonts w:ascii="Century Gothic" w:eastAsia="Arial" w:hAnsi="Century Gothic" w:cs="Arial"/>
          <w:b/>
          <w:sz w:val="26"/>
        </w:rPr>
        <w:t xml:space="preserve">Examples of </w:t>
      </w:r>
      <w:r w:rsidRPr="00B9227B">
        <w:rPr>
          <w:rFonts w:ascii="Century Gothic" w:eastAsia="Arial" w:hAnsi="Century Gothic" w:cs="Arial"/>
          <w:b/>
          <w:i/>
          <w:sz w:val="26"/>
        </w:rPr>
        <w:t>relevant implications</w:t>
      </w:r>
      <w:r w:rsidRPr="00B9227B">
        <w:rPr>
          <w:rFonts w:ascii="Century Gothic" w:eastAsia="Arial" w:hAnsi="Century Gothic" w:cs="Arial"/>
          <w:b/>
          <w:sz w:val="26"/>
        </w:rPr>
        <w:t xml:space="preserve"> include:</w:t>
      </w:r>
    </w:p>
    <w:p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social</w:t>
      </w:r>
    </w:p>
    <w:p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cultural</w:t>
      </w:r>
    </w:p>
    <w:p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legal</w:t>
      </w:r>
    </w:p>
    <w:p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ethical</w:t>
      </w:r>
    </w:p>
    <w:p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intellectual property</w:t>
      </w:r>
    </w:p>
    <w:p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privacy</w:t>
      </w:r>
    </w:p>
    <w:p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accessibility</w:t>
      </w:r>
    </w:p>
    <w:p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usability</w:t>
      </w:r>
    </w:p>
    <w:p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functionality</w:t>
      </w:r>
    </w:p>
    <w:p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aesthetics</w:t>
      </w:r>
    </w:p>
    <w:p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sustainability and future proofing</w:t>
      </w:r>
    </w:p>
    <w:p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end-user requirements</w:t>
      </w:r>
    </w:p>
    <w:p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health and safety.</w:t>
      </w:r>
    </w:p>
    <w:p w:rsidR="00445731" w:rsidRPr="00B9227B" w:rsidRDefault="00445731" w:rsidP="00445731">
      <w:pPr>
        <w:keepNext/>
        <w:keepLines/>
        <w:widowControl w:val="0"/>
        <w:spacing w:after="0" w:line="240" w:lineRule="auto"/>
        <w:ind w:left="567"/>
        <w:rPr>
          <w:rFonts w:ascii="Century Gothic" w:eastAsia="Arial" w:hAnsi="Century Gothic" w:cs="Arial"/>
          <w:i/>
          <w:sz w:val="26"/>
        </w:rPr>
      </w:pPr>
    </w:p>
    <w:p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b/>
          <w:sz w:val="26"/>
          <w:szCs w:val="24"/>
        </w:rPr>
      </w:pPr>
    </w:p>
    <w:p w:rsidR="00445731" w:rsidRPr="00B9227B" w:rsidRDefault="00445731" w:rsidP="00445731">
      <w:pPr>
        <w:pStyle w:val="Title"/>
        <w:rPr>
          <w:rFonts w:ascii="Century Gothic" w:eastAsia="Arial" w:hAnsi="Century Gothic"/>
          <w:sz w:val="58"/>
        </w:rPr>
      </w:pPr>
      <w:r w:rsidRPr="00B9227B">
        <w:rPr>
          <w:rFonts w:ascii="Century Gothic" w:eastAsia="Arial" w:hAnsi="Century Gothic"/>
          <w:sz w:val="58"/>
        </w:rPr>
        <w:lastRenderedPageBreak/>
        <w:t xml:space="preserve">Task Introduction </w:t>
      </w:r>
    </w:p>
    <w:p w:rsidR="00445731" w:rsidRPr="00B9227B" w:rsidRDefault="00445731" w:rsidP="00445731">
      <w:pPr>
        <w:rPr>
          <w:rFonts w:ascii="Century Gothic" w:hAnsi="Century Gothic"/>
        </w:rPr>
      </w:pPr>
    </w:p>
    <w:p w:rsidR="00445731" w:rsidRPr="00B9227B" w:rsidRDefault="00445731" w:rsidP="00445731">
      <w:pPr>
        <w:spacing w:before="120" w:after="120" w:line="240" w:lineRule="auto"/>
        <w:rPr>
          <w:rFonts w:ascii="Century Gothic" w:hAnsi="Century Gothic" w:cs="Arial"/>
          <w:bCs/>
          <w:sz w:val="24"/>
        </w:rPr>
      </w:pPr>
      <w:ins w:id="0" w:author="Anne" w:date="2018-12-18T19:41:00Z">
        <w:r w:rsidRPr="00B9227B">
          <w:rPr>
            <w:rFonts w:ascii="Century Gothic" w:hAnsi="Century Gothic" w:cs="Arial"/>
            <w:bCs/>
            <w:sz w:val="24"/>
          </w:rPr>
          <w:t>There are many things happening in our local community that would benefit from publicity</w:t>
        </w:r>
      </w:ins>
      <w:r w:rsidRPr="00B9227B">
        <w:rPr>
          <w:rFonts w:ascii="Century Gothic" w:hAnsi="Century Gothic" w:cs="Arial"/>
          <w:bCs/>
          <w:sz w:val="24"/>
        </w:rPr>
        <w:t xml:space="preserve"> and exposure on the internet</w:t>
      </w:r>
      <w:ins w:id="1" w:author="Anne" w:date="2018-12-18T19:41:00Z">
        <w:r w:rsidRPr="00B9227B">
          <w:rPr>
            <w:rFonts w:ascii="Century Gothic" w:hAnsi="Century Gothic" w:cs="Arial"/>
            <w:bCs/>
            <w:sz w:val="24"/>
          </w:rPr>
          <w:t xml:space="preserve">. </w:t>
        </w:r>
      </w:ins>
      <w:r w:rsidRPr="00B9227B">
        <w:rPr>
          <w:rFonts w:ascii="Century Gothic" w:hAnsi="Century Gothic" w:cs="Arial"/>
          <w:bCs/>
          <w:sz w:val="24"/>
        </w:rPr>
        <w:t>Perhaps a small business may need your help building a website to promote their services</w:t>
      </w:r>
      <w:r>
        <w:rPr>
          <w:rFonts w:ascii="Century Gothic" w:hAnsi="Century Gothic" w:cs="Arial"/>
          <w:bCs/>
          <w:sz w:val="24"/>
        </w:rPr>
        <w:t>?</w:t>
      </w:r>
      <w:r w:rsidRPr="00B9227B">
        <w:rPr>
          <w:rFonts w:ascii="Century Gothic" w:hAnsi="Century Gothic" w:cs="Arial"/>
          <w:bCs/>
          <w:sz w:val="24"/>
        </w:rPr>
        <w:t xml:space="preserve"> or a teacher wants you to build a resource they could use to teach a topic in one of your classes.</w:t>
      </w:r>
    </w:p>
    <w:p w:rsidR="00445731" w:rsidRPr="00B9227B" w:rsidRDefault="00445731" w:rsidP="00445731">
      <w:pPr>
        <w:spacing w:before="120" w:after="120" w:line="240" w:lineRule="auto"/>
        <w:rPr>
          <w:ins w:id="2" w:author="Anne" w:date="2018-12-18T19:41:00Z"/>
          <w:rFonts w:ascii="Century Gothic" w:hAnsi="Century Gothic" w:cs="Arial"/>
          <w:bCs/>
          <w:sz w:val="24"/>
        </w:rPr>
      </w:pPr>
    </w:p>
    <w:p w:rsidR="00445731" w:rsidRPr="00B9227B" w:rsidRDefault="00445731" w:rsidP="00445731">
      <w:pPr>
        <w:spacing w:before="120" w:after="120" w:line="240" w:lineRule="auto"/>
        <w:rPr>
          <w:rFonts w:ascii="Century Gothic" w:hAnsi="Century Gothic" w:cs="Arial"/>
          <w:bCs/>
          <w:sz w:val="24"/>
        </w:rPr>
      </w:pPr>
      <w:moveToRangeStart w:id="3" w:author="Anne" w:date="2018-12-18T19:42:00Z" w:name="move532925466"/>
      <w:ins w:id="4" w:author="Anne" w:date="2018-12-18T19:42:00Z">
        <w:r w:rsidRPr="00B9227B">
          <w:rPr>
            <w:rFonts w:ascii="Century Gothic" w:hAnsi="Century Gothic" w:cs="Arial"/>
            <w:bCs/>
            <w:sz w:val="24"/>
          </w:rPr>
          <w:t xml:space="preserve">You </w:t>
        </w:r>
      </w:ins>
      <w:r>
        <w:rPr>
          <w:rFonts w:ascii="Century Gothic" w:hAnsi="Century Gothic" w:cs="Arial"/>
          <w:bCs/>
          <w:sz w:val="24"/>
        </w:rPr>
        <w:t>will</w:t>
      </w:r>
      <w:ins w:id="5" w:author="Anne" w:date="2018-12-18T19:42:00Z">
        <w:r w:rsidRPr="00B9227B">
          <w:rPr>
            <w:rFonts w:ascii="Century Gothic" w:hAnsi="Century Gothic" w:cs="Arial"/>
            <w:bCs/>
            <w:sz w:val="24"/>
          </w:rPr>
          <w:t xml:space="preserve"> </w:t>
        </w:r>
        <w:r w:rsidRPr="00B9227B">
          <w:rPr>
            <w:rFonts w:ascii="Century Gothic" w:eastAsia="Arial" w:hAnsi="Century Gothic" w:cs="Arial"/>
            <w:sz w:val="24"/>
            <w:rPrChange w:id="6" w:author="Anne" w:date="2018-12-18T19:43:00Z">
              <w:rPr>
                <w:rFonts w:ascii="Arial" w:hAnsi="Arial" w:cs="Arial"/>
                <w:bCs/>
              </w:rPr>
            </w:rPrChange>
          </w:rPr>
          <w:t>create</w:t>
        </w:r>
        <w:r w:rsidRPr="00B9227B">
          <w:rPr>
            <w:rFonts w:ascii="Century Gothic" w:hAnsi="Century Gothic" w:cs="Arial"/>
            <w:bCs/>
            <w:sz w:val="24"/>
          </w:rPr>
          <w:t xml:space="preserve"> a </w:t>
        </w:r>
      </w:ins>
      <w:r w:rsidRPr="00B9227B">
        <w:rPr>
          <w:rFonts w:ascii="Century Gothic" w:hAnsi="Century Gothic" w:cs="Arial"/>
          <w:bCs/>
          <w:sz w:val="24"/>
        </w:rPr>
        <w:t>multi-page website for a client promoting either a business,</w:t>
      </w:r>
      <w:ins w:id="7" w:author="Anne" w:date="2018-12-18T19:42:00Z">
        <w:r w:rsidRPr="00B9227B">
          <w:rPr>
            <w:rFonts w:ascii="Century Gothic" w:hAnsi="Century Gothic" w:cs="Arial"/>
            <w:bCs/>
            <w:sz w:val="24"/>
          </w:rPr>
          <w:t xml:space="preserve"> local community issue, or </w:t>
        </w:r>
      </w:ins>
      <w:r w:rsidRPr="00B9227B">
        <w:rPr>
          <w:rFonts w:ascii="Century Gothic" w:hAnsi="Century Gothic" w:cs="Arial"/>
          <w:bCs/>
          <w:sz w:val="24"/>
        </w:rPr>
        <w:t>make an informative site on a topic of your choice</w:t>
      </w:r>
      <w:ins w:id="8" w:author="Anne" w:date="2018-12-18T19:42:00Z">
        <w:r w:rsidRPr="00B9227B">
          <w:rPr>
            <w:rFonts w:ascii="Century Gothic" w:hAnsi="Century Gothic" w:cs="Arial"/>
            <w:bCs/>
            <w:sz w:val="24"/>
          </w:rPr>
          <w:t xml:space="preserve">. </w:t>
        </w:r>
      </w:ins>
      <w:moveToRangeEnd w:id="3"/>
      <w:r w:rsidRPr="00B9227B">
        <w:rPr>
          <w:rFonts w:ascii="Century Gothic" w:hAnsi="Century Gothic" w:cs="Arial"/>
          <w:bCs/>
          <w:sz w:val="24"/>
        </w:rPr>
        <w:t>It is your job to source the client and content.</w:t>
      </w:r>
    </w:p>
    <w:p w:rsidR="00445731" w:rsidRPr="00B9227B" w:rsidRDefault="00445731" w:rsidP="00445731">
      <w:pPr>
        <w:spacing w:before="120" w:after="120" w:line="240" w:lineRule="auto"/>
        <w:rPr>
          <w:rFonts w:ascii="Century Gothic" w:hAnsi="Century Gothic" w:cs="Arial"/>
          <w:bCs/>
          <w:sz w:val="24"/>
        </w:rPr>
      </w:pPr>
    </w:p>
    <w:p w:rsidR="00445731" w:rsidRPr="00B9227B" w:rsidRDefault="00445731" w:rsidP="00445731">
      <w:pPr>
        <w:spacing w:before="120" w:after="120" w:line="240" w:lineRule="auto"/>
        <w:rPr>
          <w:rFonts w:ascii="Century Gothic" w:eastAsia="Arial" w:hAnsi="Century Gothic" w:cs="Arial"/>
          <w:b/>
          <w:sz w:val="24"/>
        </w:rPr>
        <w:pPrChange w:id="9" w:author="Anne" w:date="2018-12-18T19:43:00Z">
          <w:pPr>
            <w:spacing w:line="276" w:lineRule="auto"/>
          </w:pPr>
        </w:pPrChange>
      </w:pPr>
      <w:r w:rsidRPr="00B9227B">
        <w:rPr>
          <w:rFonts w:ascii="Century Gothic" w:hAnsi="Century Gothic" w:cs="Arial"/>
          <w:b/>
          <w:bCs/>
          <w:sz w:val="24"/>
        </w:rPr>
        <w:t xml:space="preserve">Your final website must meet the </w:t>
      </w:r>
      <w:r>
        <w:rPr>
          <w:rFonts w:ascii="Century Gothic" w:hAnsi="Century Gothic" w:cs="Arial"/>
          <w:b/>
          <w:bCs/>
          <w:sz w:val="24"/>
        </w:rPr>
        <w:t xml:space="preserve">following technical </w:t>
      </w:r>
      <w:r w:rsidRPr="00B9227B">
        <w:rPr>
          <w:rFonts w:ascii="Century Gothic" w:hAnsi="Century Gothic" w:cs="Arial"/>
          <w:b/>
          <w:bCs/>
          <w:sz w:val="24"/>
        </w:rPr>
        <w:t>specificatio</w:t>
      </w:r>
      <w:r w:rsidRPr="00B9227B">
        <w:rPr>
          <w:rFonts w:ascii="Century Gothic" w:eastAsia="Arial" w:hAnsi="Century Gothic" w:cs="Arial"/>
          <w:b/>
          <w:sz w:val="24"/>
        </w:rPr>
        <w:t>ns:</w:t>
      </w:r>
    </w:p>
    <w:p w:rsidR="00445731" w:rsidRPr="00B9227B" w:rsidRDefault="00445731" w:rsidP="0044573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357" w:hanging="357"/>
        <w:rPr>
          <w:rFonts w:ascii="Century Gothic" w:eastAsia="Arial" w:hAnsi="Century Gothic" w:cs="Arial"/>
          <w:sz w:val="24"/>
        </w:rPr>
      </w:pPr>
      <w:r w:rsidRPr="00B9227B">
        <w:rPr>
          <w:rFonts w:ascii="Century Gothic" w:eastAsia="Arial" w:hAnsi="Century Gothic" w:cs="Arial"/>
          <w:sz w:val="24"/>
        </w:rPr>
        <w:t>sophisticated digital effects (CSS3)</w:t>
      </w:r>
    </w:p>
    <w:p w:rsidR="00445731" w:rsidRPr="00B9227B" w:rsidRDefault="00445731" w:rsidP="0044573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357" w:hanging="357"/>
        <w:rPr>
          <w:rFonts w:ascii="Century Gothic" w:eastAsia="Arial" w:hAnsi="Century Gothic" w:cs="Arial"/>
          <w:sz w:val="24"/>
        </w:rPr>
      </w:pPr>
      <w:r w:rsidRPr="00B9227B">
        <w:rPr>
          <w:rFonts w:ascii="Century Gothic" w:eastAsia="Arial" w:hAnsi="Century Gothic" w:cs="Arial"/>
          <w:sz w:val="24"/>
        </w:rPr>
        <w:t>responsive design (mobile vs desktop)</w:t>
      </w:r>
    </w:p>
    <w:p w:rsidR="00445731" w:rsidRPr="00B9227B" w:rsidRDefault="00445731" w:rsidP="0044573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357" w:hanging="357"/>
        <w:rPr>
          <w:rFonts w:ascii="Century Gothic" w:eastAsia="Arial" w:hAnsi="Century Gothic" w:cs="Arial"/>
          <w:sz w:val="24"/>
        </w:rPr>
        <w:pPrChange w:id="10" w:author="Anne" w:date="2018-12-18T19:45:00Z">
          <w:pPr>
            <w:pStyle w:val="ListParagraph"/>
            <w:numPr>
              <w:numId w:val="19"/>
            </w:numPr>
            <w:tabs>
              <w:tab w:val="num" w:pos="360"/>
            </w:tabs>
            <w:spacing w:line="276" w:lineRule="auto"/>
          </w:pPr>
        </w:pPrChange>
      </w:pPr>
      <w:r w:rsidRPr="00B9227B">
        <w:rPr>
          <w:rFonts w:ascii="Century Gothic" w:eastAsia="Arial" w:hAnsi="Century Gothic" w:cs="Arial"/>
          <w:sz w:val="24"/>
        </w:rPr>
        <w:t>industry standards or guidelines for layout/design</w:t>
      </w:r>
    </w:p>
    <w:p w:rsidR="00445731" w:rsidRPr="00B9227B" w:rsidRDefault="00445731" w:rsidP="0044573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357" w:hanging="357"/>
        <w:rPr>
          <w:rFonts w:ascii="Century Gothic" w:eastAsia="Arial" w:hAnsi="Century Gothic" w:cs="Arial"/>
          <w:sz w:val="24"/>
        </w:rPr>
      </w:pPr>
      <w:r w:rsidRPr="00B9227B">
        <w:rPr>
          <w:rFonts w:ascii="Century Gothic" w:eastAsia="Arial" w:hAnsi="Century Gothic" w:cs="Arial"/>
          <w:sz w:val="24"/>
        </w:rPr>
        <w:t>integration of original media types</w:t>
      </w:r>
    </w:p>
    <w:p w:rsidR="00445731" w:rsidRDefault="00445731" w:rsidP="0044573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357" w:hanging="357"/>
        <w:rPr>
          <w:rFonts w:ascii="Century Gothic" w:eastAsia="Arial" w:hAnsi="Century Gothic" w:cs="Arial"/>
          <w:sz w:val="24"/>
        </w:rPr>
      </w:pPr>
      <w:r w:rsidRPr="00B9227B">
        <w:rPr>
          <w:rFonts w:ascii="Century Gothic" w:eastAsia="Arial" w:hAnsi="Century Gothic" w:cs="Arial"/>
          <w:sz w:val="24"/>
        </w:rPr>
        <w:t>coded using HTML5/CSS3 language</w:t>
      </w:r>
    </w:p>
    <w:p w:rsidR="00445731" w:rsidRPr="00B9227B" w:rsidRDefault="00445731" w:rsidP="0044573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357" w:hanging="357"/>
        <w:rPr>
          <w:rFonts w:ascii="Century Gothic" w:eastAsia="Arial" w:hAnsi="Century Gothic" w:cs="Arial"/>
          <w:sz w:val="24"/>
        </w:rPr>
      </w:pPr>
      <w:r w:rsidRPr="00B9227B">
        <w:rPr>
          <w:rFonts w:ascii="Century Gothic" w:eastAsia="Arial" w:hAnsi="Century Gothic" w:cs="Arial"/>
          <w:sz w:val="24"/>
        </w:rPr>
        <w:t xml:space="preserve">at least 3 </w:t>
      </w:r>
      <w:r>
        <w:rPr>
          <w:rFonts w:ascii="Century Gothic" w:eastAsia="Arial" w:hAnsi="Century Gothic" w:cs="Arial"/>
          <w:sz w:val="24"/>
        </w:rPr>
        <w:t xml:space="preserve">html </w:t>
      </w:r>
      <w:r w:rsidRPr="00B9227B">
        <w:rPr>
          <w:rFonts w:ascii="Century Gothic" w:eastAsia="Arial" w:hAnsi="Century Gothic" w:cs="Arial"/>
          <w:sz w:val="24"/>
        </w:rPr>
        <w:t>pages and an externally linked style sheet</w:t>
      </w:r>
    </w:p>
    <w:p w:rsidR="00445731" w:rsidRPr="00B9227B" w:rsidRDefault="00445731" w:rsidP="0044573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714"/>
        <w:contextualSpacing w:val="0"/>
        <w:rPr>
          <w:ins w:id="11" w:author="Anne" w:date="2018-12-18T19:46:00Z"/>
          <w:rFonts w:ascii="Century Gothic" w:eastAsia="Arial" w:hAnsi="Century Gothic" w:cs="Arial"/>
          <w:sz w:val="24"/>
        </w:rPr>
        <w:pPrChange w:id="12" w:author="Anne" w:date="2018-12-18T19:47:00Z">
          <w:pPr>
            <w:pStyle w:val="ListParagraph"/>
            <w:numPr>
              <w:ilvl w:val="1"/>
              <w:numId w:val="6"/>
            </w:numPr>
            <w:spacing w:line="276" w:lineRule="auto"/>
            <w:ind w:left="1440" w:hanging="360"/>
          </w:pPr>
        </w:pPrChange>
      </w:pPr>
    </w:p>
    <w:p w:rsidR="00445731" w:rsidRPr="00B9227B" w:rsidRDefault="00445731" w:rsidP="00445731">
      <w:pPr>
        <w:widowControl w:val="0"/>
        <w:shd w:val="clear" w:color="auto" w:fill="E7E6E6" w:themeFill="background2"/>
        <w:tabs>
          <w:tab w:val="left" w:pos="714"/>
        </w:tabs>
        <w:spacing w:before="80" w:after="80" w:line="240" w:lineRule="auto"/>
        <w:jc w:val="center"/>
        <w:rPr>
          <w:rFonts w:ascii="Century Gothic" w:eastAsia="Arial" w:hAnsi="Century Gothic" w:cs="Tahoma"/>
          <w:b/>
          <w:sz w:val="26"/>
          <w:szCs w:val="24"/>
        </w:rPr>
      </w:pPr>
      <w:r w:rsidRPr="00B9227B">
        <w:rPr>
          <w:rFonts w:ascii="Century Gothic" w:eastAsia="Arial" w:hAnsi="Century Gothic" w:cs="Tahoma"/>
          <w:b/>
          <w:sz w:val="26"/>
          <w:szCs w:val="24"/>
        </w:rPr>
        <w:t>You must show evidence that you have trialled multiple components and/or techniques and have selected the ones that will work best for the outcome.</w:t>
      </w:r>
    </w:p>
    <w:p w:rsidR="00445731" w:rsidRPr="00B9227B" w:rsidRDefault="00445731" w:rsidP="00445731">
      <w:pPr>
        <w:widowControl w:val="0"/>
        <w:shd w:val="clear" w:color="auto" w:fill="E7E6E6" w:themeFill="background2"/>
        <w:tabs>
          <w:tab w:val="left" w:pos="714"/>
        </w:tabs>
        <w:spacing w:before="80" w:after="80" w:line="240" w:lineRule="auto"/>
        <w:jc w:val="center"/>
        <w:rPr>
          <w:rFonts w:ascii="Century Gothic" w:eastAsia="Arial" w:hAnsi="Century Gothic" w:cs="Tahoma"/>
          <w:b/>
          <w:sz w:val="26"/>
          <w:szCs w:val="24"/>
        </w:rPr>
      </w:pPr>
      <w:r w:rsidRPr="00B9227B">
        <w:rPr>
          <w:rFonts w:ascii="Century Gothic" w:eastAsia="Arial" w:hAnsi="Century Gothic" w:cs="Tahoma"/>
          <w:b/>
          <w:sz w:val="26"/>
          <w:szCs w:val="24"/>
        </w:rPr>
        <w:t>Your trialling should be done in an on-going, iterative manner.</w:t>
      </w:r>
    </w:p>
    <w:p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  <w:r w:rsidRPr="00B9227B">
        <w:rPr>
          <w:rFonts w:ascii="Century Gothic" w:hAnsi="Century Gothic"/>
          <w:noProof/>
        </w:rPr>
        <w:drawing>
          <wp:anchor distT="0" distB="0" distL="114300" distR="114300" simplePos="0" relativeHeight="251660288" behindDoc="0" locked="0" layoutInCell="1" allowOverlap="1" wp14:anchorId="341A47D2" wp14:editId="6F420633">
            <wp:simplePos x="0" y="0"/>
            <wp:positionH relativeFrom="margin">
              <wp:posOffset>647700</wp:posOffset>
            </wp:positionH>
            <wp:positionV relativeFrom="paragraph">
              <wp:posOffset>40640</wp:posOffset>
            </wp:positionV>
            <wp:extent cx="5153025" cy="3704590"/>
            <wp:effectExtent l="0" t="0" r="9525" b="0"/>
            <wp:wrapSquare wrapText="bothSides"/>
            <wp:docPr id="13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" t="3080" r="1841" b="13943"/>
                    <a:stretch/>
                  </pic:blipFill>
                  <pic:spPr bwMode="auto">
                    <a:xfrm>
                      <a:off x="0" y="0"/>
                      <a:ext cx="515302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:rsidR="00445731" w:rsidRPr="00B9227B" w:rsidRDefault="00445731" w:rsidP="00445731">
      <w:pPr>
        <w:pStyle w:val="Title"/>
        <w:rPr>
          <w:rFonts w:ascii="Century Gothic" w:eastAsia="Arial" w:hAnsi="Century Gothic"/>
          <w:sz w:val="40"/>
        </w:rPr>
      </w:pPr>
      <w:r w:rsidRPr="00B9227B">
        <w:rPr>
          <w:rFonts w:ascii="Century Gothic" w:eastAsia="Arial" w:hAnsi="Century Gothic"/>
        </w:rPr>
        <w:lastRenderedPageBreak/>
        <w:t xml:space="preserve">Step 1: Empathize </w:t>
      </w:r>
      <w:r w:rsidRPr="00B9227B">
        <w:rPr>
          <w:rFonts w:ascii="Century Gothic" w:eastAsia="Arial" w:hAnsi="Century Gothic"/>
          <w:sz w:val="40"/>
        </w:rPr>
        <w:t>(2 lessons)</w:t>
      </w:r>
    </w:p>
    <w:p w:rsidR="00445731" w:rsidRPr="00B9227B" w:rsidRDefault="00445731" w:rsidP="00445731">
      <w:pPr>
        <w:rPr>
          <w:rFonts w:ascii="Century Gothic" w:hAnsi="Century Gothic"/>
        </w:rPr>
      </w:pPr>
    </w:p>
    <w:p w:rsidR="00445731" w:rsidRPr="00B9227B" w:rsidRDefault="00445731" w:rsidP="0044573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Identify your client, the target audience of your website</w:t>
      </w:r>
    </w:p>
    <w:p w:rsidR="00445731" w:rsidRPr="00B9227B" w:rsidRDefault="00445731" w:rsidP="0044573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Describe 3 relevant implications that you will be focusing on during the development of your site</w:t>
      </w:r>
    </w:p>
    <w:p w:rsidR="00445731" w:rsidRPr="00B9227B" w:rsidRDefault="00445731" w:rsidP="0044573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 xml:space="preserve">Meet with your client and record down their specifications </w:t>
      </w:r>
    </w:p>
    <w:p w:rsidR="00445731" w:rsidRPr="00B9227B" w:rsidRDefault="00445731" w:rsidP="00445731">
      <w:pPr>
        <w:rPr>
          <w:rFonts w:ascii="Century Gothic" w:hAnsi="Century Gothic"/>
          <w:sz w:val="24"/>
        </w:rPr>
      </w:pPr>
    </w:p>
    <w:p w:rsidR="00445731" w:rsidRPr="00B9227B" w:rsidRDefault="00445731" w:rsidP="00445731">
      <w:pPr>
        <w:pStyle w:val="Title"/>
        <w:rPr>
          <w:rFonts w:ascii="Century Gothic" w:hAnsi="Century Gothic"/>
          <w:bCs/>
          <w:sz w:val="40"/>
        </w:rPr>
      </w:pPr>
      <w:r w:rsidRPr="00B9227B">
        <w:rPr>
          <w:rFonts w:ascii="Century Gothic" w:hAnsi="Century Gothic"/>
          <w:bCs/>
          <w:lang w:val="en-US"/>
        </w:rPr>
        <w:t>Step 2:</w:t>
      </w:r>
      <w:r w:rsidRPr="00B9227B">
        <w:rPr>
          <w:rFonts w:ascii="Century Gothic" w:hAnsi="Century Gothic"/>
          <w:bCs/>
        </w:rPr>
        <w:t xml:space="preserve"> Define </w:t>
      </w:r>
      <w:r w:rsidRPr="00B9227B">
        <w:rPr>
          <w:rFonts w:ascii="Century Gothic" w:hAnsi="Century Gothic"/>
          <w:bCs/>
          <w:sz w:val="40"/>
        </w:rPr>
        <w:t>(2 lesson)</w:t>
      </w:r>
    </w:p>
    <w:p w:rsidR="00445731" w:rsidRPr="00B9227B" w:rsidRDefault="00445731" w:rsidP="00445731">
      <w:pPr>
        <w:rPr>
          <w:rFonts w:ascii="Century Gothic" w:hAnsi="Century Gothic"/>
        </w:rPr>
      </w:pPr>
    </w:p>
    <w:p w:rsidR="00445731" w:rsidRPr="00B9227B" w:rsidRDefault="00445731" w:rsidP="0044573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 xml:space="preserve">Sketch out the site </w:t>
      </w:r>
      <w:r>
        <w:rPr>
          <w:rFonts w:ascii="Century Gothic" w:hAnsi="Century Gothic"/>
          <w:sz w:val="24"/>
        </w:rPr>
        <w:t>structure</w:t>
      </w:r>
    </w:p>
    <w:p w:rsidR="00445731" w:rsidRPr="00B9227B" w:rsidRDefault="00445731" w:rsidP="0044573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Gain written permission for use of text / photographs</w:t>
      </w:r>
    </w:p>
    <w:p w:rsidR="00445731" w:rsidRPr="00B9227B" w:rsidRDefault="00445731" w:rsidP="0044573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Collect written content in a word document – proofread it</w:t>
      </w:r>
    </w:p>
    <w:p w:rsidR="00445731" w:rsidRPr="00B9227B" w:rsidRDefault="00445731" w:rsidP="0044573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Take photographs / edit images (compress and name appropriately)</w:t>
      </w:r>
    </w:p>
    <w:p w:rsidR="00445731" w:rsidRPr="00B9227B" w:rsidRDefault="00445731" w:rsidP="0044573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If need be, find stock photographs that are copyright free</w:t>
      </w:r>
    </w:p>
    <w:p w:rsidR="00445731" w:rsidRPr="00B9227B" w:rsidRDefault="00445731" w:rsidP="00445731">
      <w:pPr>
        <w:jc w:val="both"/>
        <w:rPr>
          <w:rFonts w:ascii="Century Gothic" w:hAnsi="Century Gothic"/>
          <w:sz w:val="24"/>
        </w:rPr>
      </w:pPr>
    </w:p>
    <w:p w:rsidR="00445731" w:rsidRPr="00B9227B" w:rsidRDefault="00445731" w:rsidP="00445731">
      <w:pPr>
        <w:pStyle w:val="Title"/>
        <w:ind w:left="142"/>
        <w:rPr>
          <w:rFonts w:ascii="Century Gothic" w:hAnsi="Century Gothic"/>
          <w:bCs/>
          <w:sz w:val="40"/>
        </w:rPr>
      </w:pPr>
      <w:r w:rsidRPr="00B9227B">
        <w:rPr>
          <w:rFonts w:ascii="Century Gothic" w:hAnsi="Century Gothic"/>
          <w:bCs/>
          <w:lang w:val="en-US"/>
        </w:rPr>
        <w:t>Step 3</w:t>
      </w:r>
      <w:r w:rsidRPr="00B9227B">
        <w:rPr>
          <w:rFonts w:ascii="Century Gothic" w:hAnsi="Century Gothic"/>
          <w:bCs/>
        </w:rPr>
        <w:t>: Ideate (</w:t>
      </w:r>
      <w:r>
        <w:rPr>
          <w:rFonts w:ascii="Century Gothic" w:hAnsi="Century Gothic"/>
          <w:bCs/>
          <w:sz w:val="40"/>
        </w:rPr>
        <w:t>2</w:t>
      </w:r>
      <w:r w:rsidRPr="00B9227B">
        <w:rPr>
          <w:rFonts w:ascii="Century Gothic" w:hAnsi="Century Gothic"/>
          <w:bCs/>
          <w:sz w:val="40"/>
        </w:rPr>
        <w:t xml:space="preserve"> lesson)</w:t>
      </w:r>
    </w:p>
    <w:p w:rsidR="00445731" w:rsidRPr="00B9227B" w:rsidRDefault="00445731" w:rsidP="00445731">
      <w:pPr>
        <w:rPr>
          <w:rFonts w:ascii="Century Gothic" w:hAnsi="Century Gothic"/>
        </w:rPr>
      </w:pPr>
    </w:p>
    <w:p w:rsidR="00445731" w:rsidRPr="00B9227B" w:rsidRDefault="00445731" w:rsidP="00445731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Ideate colour palette and font options</w:t>
      </w:r>
    </w:p>
    <w:p w:rsidR="00445731" w:rsidRPr="00B9227B" w:rsidRDefault="00445731" w:rsidP="00445731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 xml:space="preserve">Create a low fidelity wireframe for </w:t>
      </w:r>
      <w:proofErr w:type="gramStart"/>
      <w:r w:rsidRPr="00B9227B">
        <w:rPr>
          <w:rFonts w:ascii="Century Gothic" w:hAnsi="Century Gothic"/>
          <w:sz w:val="24"/>
        </w:rPr>
        <w:t>all of</w:t>
      </w:r>
      <w:proofErr w:type="gramEnd"/>
      <w:r w:rsidRPr="00B9227B">
        <w:rPr>
          <w:rFonts w:ascii="Century Gothic" w:hAnsi="Century Gothic"/>
          <w:sz w:val="24"/>
        </w:rPr>
        <w:t xml:space="preserve"> your pages</w:t>
      </w:r>
    </w:p>
    <w:p w:rsidR="00445731" w:rsidRPr="00B9227B" w:rsidRDefault="00445731" w:rsidP="00445731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 xml:space="preserve">Create </w:t>
      </w:r>
      <w:r>
        <w:rPr>
          <w:rFonts w:ascii="Century Gothic" w:hAnsi="Century Gothic"/>
          <w:sz w:val="24"/>
        </w:rPr>
        <w:t>2</w:t>
      </w:r>
      <w:r w:rsidRPr="00B9227B">
        <w:rPr>
          <w:rFonts w:ascii="Century Gothic" w:hAnsi="Century Gothic"/>
          <w:sz w:val="24"/>
        </w:rPr>
        <w:t xml:space="preserve"> different layout versions of your index page (A vs B testing)</w:t>
      </w:r>
    </w:p>
    <w:p w:rsidR="00445731" w:rsidRPr="00B9227B" w:rsidRDefault="00445731" w:rsidP="00445731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Get written feedback from client / end users</w:t>
      </w:r>
    </w:p>
    <w:p w:rsidR="00445731" w:rsidRPr="00B9227B" w:rsidRDefault="00445731" w:rsidP="00445731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 xml:space="preserve">Create a high fidelity </w:t>
      </w:r>
      <w:proofErr w:type="spellStart"/>
      <w:r w:rsidRPr="00B9227B">
        <w:rPr>
          <w:rFonts w:ascii="Century Gothic" w:hAnsi="Century Gothic"/>
          <w:sz w:val="24"/>
        </w:rPr>
        <w:t>mock up</w:t>
      </w:r>
      <w:proofErr w:type="spellEnd"/>
      <w:r w:rsidRPr="00B9227B">
        <w:rPr>
          <w:rFonts w:ascii="Century Gothic" w:hAnsi="Century Gothic"/>
          <w:sz w:val="24"/>
        </w:rPr>
        <w:t xml:space="preserve"> of your index - seek written feedback with your client. Does it meet the client’s needs?</w:t>
      </w:r>
    </w:p>
    <w:p w:rsidR="00445731" w:rsidRPr="00B9227B" w:rsidRDefault="00445731" w:rsidP="00445731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 xml:space="preserve">What changes do you need to make and why? Do you need to carry out further research or give more colour/font options </w:t>
      </w:r>
      <w:proofErr w:type="gramStart"/>
      <w:r w:rsidRPr="00B9227B">
        <w:rPr>
          <w:rFonts w:ascii="Century Gothic" w:hAnsi="Century Gothic"/>
          <w:sz w:val="24"/>
        </w:rPr>
        <w:t>etc/</w:t>
      </w:r>
      <w:proofErr w:type="gramEnd"/>
    </w:p>
    <w:p w:rsidR="00445731" w:rsidRPr="00B9227B" w:rsidRDefault="00445731" w:rsidP="00445731">
      <w:pPr>
        <w:pStyle w:val="ListParagraph"/>
        <w:widowControl w:val="0"/>
        <w:tabs>
          <w:tab w:val="left" w:pos="714"/>
        </w:tabs>
        <w:spacing w:before="80" w:after="80" w:line="240" w:lineRule="auto"/>
        <w:rPr>
          <w:rFonts w:ascii="Century Gothic" w:eastAsia="Arial" w:hAnsi="Century Gothic"/>
          <w:sz w:val="26"/>
        </w:rPr>
      </w:pPr>
    </w:p>
    <w:p w:rsidR="00445731" w:rsidRPr="00B9227B" w:rsidRDefault="00445731" w:rsidP="00445731">
      <w:pPr>
        <w:pStyle w:val="ListParagraph"/>
        <w:widowControl w:val="0"/>
        <w:tabs>
          <w:tab w:val="left" w:pos="714"/>
        </w:tabs>
        <w:spacing w:before="80" w:after="80" w:line="240" w:lineRule="auto"/>
        <w:rPr>
          <w:rFonts w:ascii="Century Gothic" w:eastAsia="Arial" w:hAnsi="Century Gothic"/>
        </w:rPr>
      </w:pPr>
    </w:p>
    <w:p w:rsidR="00445731" w:rsidRPr="00B9227B" w:rsidRDefault="00445731" w:rsidP="00445731">
      <w:pPr>
        <w:pStyle w:val="Title"/>
        <w:rPr>
          <w:rFonts w:ascii="Century Gothic" w:eastAsia="Arial" w:hAnsi="Century Gothic"/>
          <w:sz w:val="40"/>
        </w:rPr>
      </w:pPr>
      <w:r w:rsidRPr="00B9227B">
        <w:rPr>
          <w:rFonts w:ascii="Century Gothic" w:eastAsia="Arial" w:hAnsi="Century Gothic"/>
        </w:rPr>
        <w:t>Step 4: Protype / Testing (</w:t>
      </w:r>
      <w:r>
        <w:rPr>
          <w:rFonts w:ascii="Century Gothic" w:eastAsia="Arial" w:hAnsi="Century Gothic"/>
          <w:sz w:val="40"/>
        </w:rPr>
        <w:t>8</w:t>
      </w:r>
      <w:r w:rsidRPr="00B9227B">
        <w:rPr>
          <w:rFonts w:ascii="Century Gothic" w:eastAsia="Arial" w:hAnsi="Century Gothic"/>
          <w:sz w:val="40"/>
        </w:rPr>
        <w:t xml:space="preserve"> lessons)</w:t>
      </w:r>
    </w:p>
    <w:p w:rsidR="00445731" w:rsidRPr="00B9227B" w:rsidRDefault="00445731" w:rsidP="00445731">
      <w:pPr>
        <w:rPr>
          <w:rFonts w:ascii="Century Gothic" w:hAnsi="Century Gothic"/>
        </w:rPr>
      </w:pPr>
    </w:p>
    <w:p w:rsidR="00445731" w:rsidRPr="00B9227B" w:rsidRDefault="00445731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Set up your website folder</w:t>
      </w:r>
    </w:p>
    <w:p w:rsidR="00445731" w:rsidRPr="00B9227B" w:rsidRDefault="00445731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Create your images folder and import your media assets</w:t>
      </w:r>
    </w:p>
    <w:p w:rsidR="00445731" w:rsidRPr="00B9227B" w:rsidRDefault="00445731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 xml:space="preserve">Begin coding your site using HTML5/ CSS3 </w:t>
      </w:r>
    </w:p>
    <w:p w:rsidR="00445731" w:rsidRDefault="00445731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 xml:space="preserve">Carry out A vs B testing to gather feedback on fonts/colours/layout etc </w:t>
      </w:r>
    </w:p>
    <w:p w:rsidR="00445731" w:rsidRPr="00B9227B" w:rsidRDefault="00445731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Identify which usability principles you have applied to improve the quality of your design – screenshot your design, place in your portfolio and annotate and explain how it improved the usability, aesthetics or functionality etc.</w:t>
      </w:r>
    </w:p>
    <w:p w:rsidR="00445731" w:rsidRPr="00B9227B" w:rsidRDefault="00445731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 xml:space="preserve">Test your site in different browsers </w:t>
      </w:r>
    </w:p>
    <w:p w:rsidR="00445731" w:rsidRPr="00B9227B" w:rsidRDefault="00445731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lastRenderedPageBreak/>
        <w:t xml:space="preserve">Validate your code </w:t>
      </w:r>
    </w:p>
    <w:p w:rsidR="00445731" w:rsidRPr="00B9227B" w:rsidRDefault="00445731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Add code comments that describe the code’s function/behaviour</w:t>
      </w:r>
    </w:p>
    <w:p w:rsidR="00445731" w:rsidRDefault="00445731" w:rsidP="00445731">
      <w:pPr>
        <w:rPr>
          <w:rFonts w:ascii="Century Gothic" w:hAnsi="Century Gothic"/>
          <w:sz w:val="56"/>
          <w:szCs w:val="54"/>
        </w:rPr>
      </w:pPr>
    </w:p>
    <w:p w:rsidR="00445731" w:rsidRPr="00B9227B" w:rsidRDefault="00445731" w:rsidP="00445731">
      <w:pPr>
        <w:rPr>
          <w:rFonts w:ascii="Century Gothic" w:hAnsi="Century Gothic"/>
          <w:sz w:val="56"/>
          <w:szCs w:val="54"/>
        </w:rPr>
      </w:pPr>
      <w:r w:rsidRPr="00B9227B">
        <w:rPr>
          <w:rFonts w:ascii="Century Gothic" w:hAnsi="Century Gothic"/>
          <w:sz w:val="56"/>
          <w:szCs w:val="54"/>
        </w:rPr>
        <w:t>Step 5: Iterative Improvement (ongoing)</w:t>
      </w:r>
    </w:p>
    <w:p w:rsidR="00445731" w:rsidRDefault="00445731" w:rsidP="00445731">
      <w:pPr>
        <w:spacing w:before="120" w:after="120" w:line="240" w:lineRule="auto"/>
        <w:rPr>
          <w:rFonts w:ascii="Century Gothic" w:eastAsia="Arial" w:hAnsi="Century Gothic" w:cs="Arial"/>
          <w:b/>
          <w:sz w:val="24"/>
        </w:rPr>
      </w:pPr>
    </w:p>
    <w:p w:rsidR="00445731" w:rsidRPr="00B9227B" w:rsidDel="00770C6D" w:rsidRDefault="00445731" w:rsidP="00445731">
      <w:pPr>
        <w:spacing w:line="276" w:lineRule="auto"/>
        <w:rPr>
          <w:del w:id="13" w:author="Anne" w:date="2018-12-18T19:46:00Z"/>
          <w:rFonts w:ascii="Century Gothic" w:eastAsia="Arial" w:hAnsi="Century Gothic" w:cs="Arial"/>
          <w:b/>
          <w:sz w:val="24"/>
        </w:rPr>
      </w:pPr>
      <w:r>
        <w:rPr>
          <w:rFonts w:ascii="Century Gothic" w:eastAsia="Arial" w:hAnsi="Century Gothic" w:cs="Arial"/>
          <w:b/>
          <w:sz w:val="24"/>
        </w:rPr>
        <w:t>Ensure that you</w:t>
      </w:r>
      <w:r w:rsidRPr="00B9227B">
        <w:rPr>
          <w:rFonts w:ascii="Century Gothic" w:eastAsia="Arial" w:hAnsi="Century Gothic" w:cs="Arial"/>
          <w:b/>
          <w:sz w:val="24"/>
        </w:rPr>
        <w:t xml:space="preserve"> provide</w:t>
      </w:r>
      <w:r>
        <w:rPr>
          <w:rFonts w:ascii="Century Gothic" w:eastAsia="Arial" w:hAnsi="Century Gothic" w:cs="Arial"/>
          <w:b/>
          <w:sz w:val="24"/>
        </w:rPr>
        <w:t>d</w:t>
      </w:r>
      <w:r w:rsidRPr="00B9227B">
        <w:rPr>
          <w:rFonts w:ascii="Century Gothic" w:eastAsia="Arial" w:hAnsi="Century Gothic" w:cs="Arial"/>
          <w:b/>
          <w:sz w:val="24"/>
        </w:rPr>
        <w:t xml:space="preserve"> evidence of the following in your portfolio:</w:t>
      </w:r>
    </w:p>
    <w:p w:rsidR="00445731" w:rsidRPr="00B9227B" w:rsidRDefault="00445731" w:rsidP="00445731">
      <w:pPr>
        <w:spacing w:before="120" w:after="120" w:line="240" w:lineRule="auto"/>
        <w:rPr>
          <w:rFonts w:ascii="Century Gothic" w:eastAsia="Arial" w:hAnsi="Century Gothic" w:cs="Arial"/>
          <w:b/>
          <w:sz w:val="24"/>
        </w:rPr>
        <w:pPrChange w:id="14" w:author="Anne" w:date="2018-12-18T19:43:00Z">
          <w:pPr>
            <w:spacing w:line="276" w:lineRule="auto"/>
          </w:pPr>
        </w:pPrChange>
      </w:pPr>
    </w:p>
    <w:p w:rsidR="00445731" w:rsidRPr="00B9227B" w:rsidRDefault="00445731" w:rsidP="00445731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rPr>
          <w:rFonts w:ascii="Century Gothic" w:eastAsia="Arial" w:hAnsi="Century Gothic" w:cs="Arial"/>
          <w:sz w:val="24"/>
        </w:rPr>
        <w:pPrChange w:id="15" w:author="Anne" w:date="2018-12-18T19:45:00Z">
          <w:pPr>
            <w:pStyle w:val="ListParagraph"/>
            <w:numPr>
              <w:numId w:val="6"/>
            </w:numPr>
            <w:spacing w:line="276" w:lineRule="auto"/>
            <w:ind w:hanging="360"/>
          </w:pPr>
        </w:pPrChange>
      </w:pPr>
      <w:r w:rsidRPr="00B9227B">
        <w:rPr>
          <w:rFonts w:ascii="Century Gothic" w:eastAsia="Arial" w:hAnsi="Century Gothic" w:cs="Arial"/>
          <w:sz w:val="24"/>
        </w:rPr>
        <w:t>that the website has been trialled and tested regularly throughout the design and development phase</w:t>
      </w:r>
    </w:p>
    <w:p w:rsidR="00445731" w:rsidRPr="00B9227B" w:rsidRDefault="00445731" w:rsidP="00445731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rPr>
          <w:rFonts w:ascii="Century Gothic" w:eastAsia="Arial" w:hAnsi="Century Gothic" w:cs="Arial"/>
          <w:sz w:val="24"/>
        </w:rPr>
        <w:pPrChange w:id="16" w:author="Anne" w:date="2018-12-18T19:45:00Z">
          <w:pPr>
            <w:pStyle w:val="ListParagraph"/>
            <w:numPr>
              <w:numId w:val="6"/>
            </w:numPr>
            <w:spacing w:line="276" w:lineRule="auto"/>
            <w:ind w:hanging="360"/>
          </w:pPr>
        </w:pPrChange>
      </w:pPr>
      <w:r w:rsidRPr="00B9227B">
        <w:rPr>
          <w:rFonts w:ascii="Century Gothic" w:eastAsia="Arial" w:hAnsi="Century Gothic" w:cs="Arial"/>
          <w:sz w:val="24"/>
        </w:rPr>
        <w:t>that feedback from each cycle of trialling and testing has been used to improve the website</w:t>
      </w:r>
    </w:p>
    <w:p w:rsidR="00445731" w:rsidRPr="00B9227B" w:rsidRDefault="00445731" w:rsidP="00445731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rPr>
          <w:rFonts w:ascii="Century Gothic" w:eastAsia="Arial" w:hAnsi="Century Gothic" w:cs="Arial"/>
          <w:sz w:val="24"/>
        </w:rPr>
        <w:pPrChange w:id="17" w:author="Anne" w:date="2018-12-18T19:45:00Z">
          <w:pPr>
            <w:pStyle w:val="ListParagraph"/>
            <w:numPr>
              <w:numId w:val="6"/>
            </w:numPr>
            <w:spacing w:line="276" w:lineRule="auto"/>
            <w:ind w:hanging="360"/>
          </w:pPr>
        </w:pPrChange>
      </w:pPr>
      <w:r w:rsidRPr="00B9227B">
        <w:rPr>
          <w:rFonts w:ascii="Century Gothic" w:eastAsia="Arial" w:hAnsi="Century Gothic" w:cs="Arial"/>
          <w:sz w:val="24"/>
        </w:rPr>
        <w:t>how you applied user experience principles to improve the quality of the outcome</w:t>
      </w:r>
    </w:p>
    <w:p w:rsidR="00445731" w:rsidRPr="007B64A9" w:rsidRDefault="00445731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 w:rsidRPr="00B9227B">
        <w:rPr>
          <w:rFonts w:ascii="Century Gothic" w:eastAsia="Arial" w:hAnsi="Century Gothic" w:cs="Arial"/>
          <w:sz w:val="24"/>
        </w:rPr>
        <w:t xml:space="preserve">efficient tools and techniques that you have used in the website’s production </w:t>
      </w:r>
      <w:r w:rsidRPr="007B64A9">
        <w:rPr>
          <w:rFonts w:ascii="Century Gothic" w:eastAsia="Arial" w:hAnsi="Century Gothic" w:cs="Arial"/>
          <w:b/>
          <w:sz w:val="24"/>
        </w:rPr>
        <w:t xml:space="preserve">(e.g. short-hand </w:t>
      </w:r>
      <w:proofErr w:type="spellStart"/>
      <w:r w:rsidRPr="007B64A9">
        <w:rPr>
          <w:rFonts w:ascii="Century Gothic" w:eastAsia="Arial" w:hAnsi="Century Gothic" w:cs="Arial"/>
          <w:b/>
          <w:sz w:val="24"/>
        </w:rPr>
        <w:t>css</w:t>
      </w:r>
      <w:proofErr w:type="spellEnd"/>
      <w:r w:rsidRPr="007B64A9">
        <w:rPr>
          <w:rFonts w:ascii="Century Gothic" w:eastAsia="Arial" w:hAnsi="Century Gothic" w:cs="Arial"/>
          <w:b/>
          <w:sz w:val="24"/>
        </w:rPr>
        <w:t xml:space="preserve"> properties, no unnecessary duplication of code, re-using classes etc</w:t>
      </w:r>
      <w:r>
        <w:rPr>
          <w:rFonts w:ascii="Century Gothic" w:eastAsia="Arial" w:hAnsi="Century Gothic" w:cs="Arial"/>
          <w:sz w:val="24"/>
        </w:rPr>
        <w:t>)</w:t>
      </w:r>
    </w:p>
    <w:p w:rsidR="00445731" w:rsidRPr="00B9227B" w:rsidRDefault="00445731" w:rsidP="00445731">
      <w:pPr>
        <w:rPr>
          <w:rFonts w:ascii="Century Gothic" w:hAnsi="Century Gothic"/>
          <w:sz w:val="24"/>
        </w:rPr>
      </w:pPr>
    </w:p>
    <w:p w:rsidR="00445731" w:rsidRPr="00B9227B" w:rsidRDefault="00445731" w:rsidP="00445731">
      <w:pPr>
        <w:widowControl w:val="0"/>
        <w:tabs>
          <w:tab w:val="left" w:pos="714"/>
        </w:tabs>
        <w:spacing w:before="80" w:after="80" w:line="240" w:lineRule="auto"/>
        <w:rPr>
          <w:rFonts w:ascii="Century Gothic" w:eastAsia="Arial" w:hAnsi="Century Gothic"/>
          <w:sz w:val="26"/>
        </w:rPr>
      </w:pPr>
    </w:p>
    <w:p w:rsidR="00445731" w:rsidRPr="00B9227B" w:rsidRDefault="00445731" w:rsidP="00445731">
      <w:pPr>
        <w:pStyle w:val="Title"/>
        <w:rPr>
          <w:rFonts w:ascii="Century Gothic" w:eastAsia="Arial" w:hAnsi="Century Gothic"/>
          <w:sz w:val="40"/>
        </w:rPr>
      </w:pPr>
      <w:r w:rsidRPr="00B9227B">
        <w:rPr>
          <w:rFonts w:ascii="Century Gothic" w:eastAsia="Arial" w:hAnsi="Century Gothic"/>
        </w:rPr>
        <w:t xml:space="preserve">Step </w:t>
      </w:r>
      <w:r>
        <w:rPr>
          <w:rFonts w:ascii="Century Gothic" w:eastAsia="Arial" w:hAnsi="Century Gothic"/>
        </w:rPr>
        <w:t>6</w:t>
      </w:r>
      <w:r w:rsidRPr="00B9227B">
        <w:rPr>
          <w:rFonts w:ascii="Century Gothic" w:eastAsia="Arial" w:hAnsi="Century Gothic"/>
        </w:rPr>
        <w:t xml:space="preserve">: Explain how your final design addressed the relevant implications </w:t>
      </w:r>
      <w:r w:rsidRPr="00B9227B">
        <w:rPr>
          <w:rFonts w:ascii="Century Gothic" w:eastAsia="Arial" w:hAnsi="Century Gothic"/>
          <w:sz w:val="40"/>
        </w:rPr>
        <w:t>(1 lesson)</w:t>
      </w:r>
    </w:p>
    <w:p w:rsidR="00445731" w:rsidRDefault="00445731" w:rsidP="00445731">
      <w:pPr>
        <w:pStyle w:val="ListParagraph"/>
        <w:rPr>
          <w:rFonts w:ascii="Century Gothic" w:hAnsi="Century Gothic"/>
          <w:sz w:val="24"/>
        </w:rPr>
      </w:pPr>
    </w:p>
    <w:p w:rsidR="00445731" w:rsidRPr="00B9227B" w:rsidRDefault="00445731" w:rsidP="00445731">
      <w:pPr>
        <w:pStyle w:val="ListParagraph"/>
        <w:numPr>
          <w:ilvl w:val="0"/>
          <w:numId w:val="10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seek final written feedback from your client – has it meet their specs etc? </w:t>
      </w:r>
    </w:p>
    <w:p w:rsidR="00445731" w:rsidRPr="00B9227B" w:rsidRDefault="00445731" w:rsidP="0044573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357" w:hanging="357"/>
        <w:rPr>
          <w:rFonts w:ascii="Century Gothic" w:eastAsia="Arial" w:hAnsi="Century Gothic" w:cs="Arial"/>
          <w:sz w:val="24"/>
        </w:rPr>
        <w:pPrChange w:id="18" w:author="Anne" w:date="2018-12-18T19:45:00Z">
          <w:pPr>
            <w:pStyle w:val="ListParagraph"/>
            <w:numPr>
              <w:numId w:val="6"/>
            </w:numPr>
            <w:spacing w:line="276" w:lineRule="auto"/>
            <w:ind w:hanging="360"/>
          </w:pPr>
        </w:pPrChange>
      </w:pPr>
      <w:r w:rsidRPr="00B9227B">
        <w:rPr>
          <w:rFonts w:ascii="Century Gothic" w:eastAsia="Arial" w:hAnsi="Century Gothic" w:cs="Arial"/>
          <w:sz w:val="24"/>
        </w:rPr>
        <w:t>This may include a discussion on how your website is:</w:t>
      </w:r>
    </w:p>
    <w:p w:rsidR="00445731" w:rsidRPr="00B9227B" w:rsidRDefault="00445731" w:rsidP="00445731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714" w:hanging="357"/>
        <w:rPr>
          <w:rFonts w:ascii="Century Gothic" w:eastAsia="Arial" w:hAnsi="Century Gothic" w:cs="Arial"/>
          <w:sz w:val="24"/>
        </w:rPr>
        <w:pPrChange w:id="19" w:author="Anne" w:date="2018-12-18T19:46:00Z">
          <w:pPr>
            <w:pStyle w:val="ListParagraph"/>
            <w:numPr>
              <w:ilvl w:val="1"/>
              <w:numId w:val="6"/>
            </w:numPr>
            <w:spacing w:line="276" w:lineRule="auto"/>
            <w:ind w:left="1440" w:hanging="360"/>
          </w:pPr>
        </w:pPrChange>
      </w:pPr>
      <w:r w:rsidRPr="00B9227B">
        <w:rPr>
          <w:rFonts w:ascii="Century Gothic" w:eastAsia="Arial" w:hAnsi="Century Gothic" w:cs="Arial"/>
          <w:sz w:val="24"/>
        </w:rPr>
        <w:t>is socially</w:t>
      </w:r>
      <w:del w:id="20" w:author="Anne" w:date="2018-12-18T19:46:00Z">
        <w:r w:rsidRPr="00B9227B" w:rsidDel="00770C6D">
          <w:rPr>
            <w:rFonts w:ascii="Century Gothic" w:eastAsia="Arial" w:hAnsi="Century Gothic" w:cs="Arial"/>
            <w:sz w:val="24"/>
          </w:rPr>
          <w:delText xml:space="preserve"> </w:delText>
        </w:r>
      </w:del>
      <w:r w:rsidRPr="00B9227B">
        <w:rPr>
          <w:rFonts w:ascii="Century Gothic" w:eastAsia="Arial" w:hAnsi="Century Gothic" w:cs="Arial"/>
          <w:sz w:val="24"/>
        </w:rPr>
        <w:t>/</w:t>
      </w:r>
      <w:del w:id="21" w:author="Anne" w:date="2018-12-18T19:46:00Z">
        <w:r w:rsidRPr="00B9227B" w:rsidDel="00770C6D">
          <w:rPr>
            <w:rFonts w:ascii="Century Gothic" w:eastAsia="Arial" w:hAnsi="Century Gothic" w:cs="Arial"/>
            <w:sz w:val="24"/>
          </w:rPr>
          <w:delText xml:space="preserve"> </w:delText>
        </w:r>
      </w:del>
      <w:r w:rsidRPr="00B9227B">
        <w:rPr>
          <w:rFonts w:ascii="Century Gothic" w:eastAsia="Arial" w:hAnsi="Century Gothic" w:cs="Arial"/>
          <w:sz w:val="24"/>
        </w:rPr>
        <w:t>culturally acceptable</w:t>
      </w:r>
    </w:p>
    <w:p w:rsidR="00445731" w:rsidRPr="00B9227B" w:rsidRDefault="00445731" w:rsidP="00445731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714" w:hanging="357"/>
        <w:rPr>
          <w:rFonts w:ascii="Century Gothic" w:eastAsia="Arial" w:hAnsi="Century Gothic" w:cs="Arial"/>
          <w:sz w:val="24"/>
        </w:rPr>
        <w:pPrChange w:id="22" w:author="Anne" w:date="2018-12-18T19:46:00Z">
          <w:pPr>
            <w:pStyle w:val="ListParagraph"/>
            <w:numPr>
              <w:ilvl w:val="1"/>
              <w:numId w:val="6"/>
            </w:numPr>
            <w:spacing w:line="276" w:lineRule="auto"/>
            <w:ind w:left="1440" w:hanging="360"/>
          </w:pPr>
        </w:pPrChange>
      </w:pPr>
      <w:r w:rsidRPr="00B9227B">
        <w:rPr>
          <w:rFonts w:ascii="Century Gothic" w:eastAsia="Arial" w:hAnsi="Century Gothic" w:cs="Arial"/>
          <w:sz w:val="24"/>
        </w:rPr>
        <w:t>honours legal, ethical and intellectual property obligations</w:t>
      </w:r>
    </w:p>
    <w:p w:rsidR="00445731" w:rsidRPr="00B9227B" w:rsidRDefault="00445731" w:rsidP="00445731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714" w:hanging="357"/>
        <w:rPr>
          <w:rFonts w:ascii="Century Gothic" w:eastAsia="Arial" w:hAnsi="Century Gothic" w:cs="Arial"/>
          <w:sz w:val="24"/>
        </w:rPr>
        <w:pPrChange w:id="23" w:author="Anne" w:date="2018-12-18T19:46:00Z">
          <w:pPr>
            <w:pStyle w:val="ListParagraph"/>
            <w:numPr>
              <w:ilvl w:val="1"/>
              <w:numId w:val="6"/>
            </w:numPr>
            <w:spacing w:line="276" w:lineRule="auto"/>
            <w:ind w:left="1440" w:hanging="360"/>
          </w:pPr>
        </w:pPrChange>
      </w:pPr>
      <w:r w:rsidRPr="00B9227B">
        <w:rPr>
          <w:rFonts w:ascii="Century Gothic" w:eastAsia="Arial" w:hAnsi="Century Gothic" w:cs="Arial"/>
          <w:sz w:val="24"/>
        </w:rPr>
        <w:t>considers any privacy issues</w:t>
      </w:r>
      <w:bookmarkStart w:id="24" w:name="_GoBack"/>
      <w:bookmarkEnd w:id="24"/>
    </w:p>
    <w:p w:rsidR="00445731" w:rsidRPr="00B9227B" w:rsidRDefault="00445731" w:rsidP="00445731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714" w:hanging="357"/>
        <w:rPr>
          <w:rFonts w:ascii="Century Gothic" w:eastAsia="Arial" w:hAnsi="Century Gothic" w:cs="Arial"/>
          <w:sz w:val="24"/>
        </w:rPr>
        <w:pPrChange w:id="25" w:author="Anne" w:date="2018-12-18T19:46:00Z">
          <w:pPr>
            <w:pStyle w:val="ListParagraph"/>
            <w:numPr>
              <w:ilvl w:val="1"/>
              <w:numId w:val="6"/>
            </w:numPr>
            <w:spacing w:line="276" w:lineRule="auto"/>
            <w:ind w:left="1440" w:hanging="360"/>
          </w:pPr>
        </w:pPrChange>
      </w:pPr>
      <w:r w:rsidRPr="00B9227B">
        <w:rPr>
          <w:rFonts w:ascii="Century Gothic" w:eastAsia="Arial" w:hAnsi="Century Gothic" w:cs="Arial"/>
          <w:sz w:val="24"/>
        </w:rPr>
        <w:t>is accessible, usable and functional</w:t>
      </w:r>
    </w:p>
    <w:p w:rsidR="00445731" w:rsidRPr="00B9227B" w:rsidRDefault="00445731" w:rsidP="00445731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714" w:hanging="357"/>
        <w:rPr>
          <w:rFonts w:ascii="Century Gothic" w:hAnsi="Century Gothic"/>
          <w:sz w:val="24"/>
        </w:rPr>
      </w:pPr>
      <w:r w:rsidRPr="00B9227B">
        <w:rPr>
          <w:rFonts w:ascii="Century Gothic" w:eastAsia="Arial" w:hAnsi="Century Gothic" w:cs="Arial"/>
          <w:sz w:val="24"/>
        </w:rPr>
        <w:t xml:space="preserve">is sustainable and future proof </w:t>
      </w:r>
    </w:p>
    <w:p w:rsidR="00445731" w:rsidRPr="00B9227B" w:rsidRDefault="00445731" w:rsidP="00445731">
      <w:pPr>
        <w:widowControl w:val="0"/>
        <w:tabs>
          <w:tab w:val="left" w:pos="714"/>
        </w:tabs>
        <w:spacing w:before="80" w:after="80" w:line="240" w:lineRule="auto"/>
        <w:ind w:left="714"/>
        <w:contextualSpacing/>
        <w:rPr>
          <w:rFonts w:ascii="Century Gothic" w:hAnsi="Century Gothic" w:cs="Tahoma"/>
          <w:sz w:val="26"/>
          <w:szCs w:val="24"/>
        </w:rPr>
      </w:pPr>
      <w:r w:rsidRPr="00B9227B">
        <w:rPr>
          <w:rFonts w:ascii="Century Gothic" w:eastAsia="Arial" w:hAnsi="Century Gothic" w:cs="Tahoma"/>
          <w:sz w:val="26"/>
          <w:szCs w:val="24"/>
        </w:rPr>
        <w:t>.</w:t>
      </w:r>
    </w:p>
    <w:p w:rsidR="00445731" w:rsidRPr="00B9227B" w:rsidRDefault="00445731" w:rsidP="00445731">
      <w:pPr>
        <w:pStyle w:val="Title"/>
        <w:rPr>
          <w:rFonts w:ascii="Century Gothic" w:eastAsia="Arial" w:hAnsi="Century Gothic"/>
          <w:sz w:val="58"/>
        </w:rPr>
      </w:pPr>
      <w:r w:rsidRPr="00B9227B">
        <w:rPr>
          <w:rFonts w:ascii="Century Gothic" w:eastAsia="Arial" w:hAnsi="Century Gothic"/>
          <w:sz w:val="58"/>
        </w:rPr>
        <w:t xml:space="preserve">Step </w:t>
      </w:r>
      <w:r>
        <w:rPr>
          <w:rFonts w:ascii="Century Gothic" w:eastAsia="Arial" w:hAnsi="Century Gothic"/>
          <w:sz w:val="58"/>
        </w:rPr>
        <w:t>7</w:t>
      </w:r>
      <w:r w:rsidRPr="00B9227B">
        <w:rPr>
          <w:rFonts w:ascii="Century Gothic" w:eastAsia="Arial" w:hAnsi="Century Gothic"/>
          <w:sz w:val="58"/>
        </w:rPr>
        <w:t>: Final Submission:</w:t>
      </w:r>
    </w:p>
    <w:p w:rsidR="00445731" w:rsidRPr="00B9227B" w:rsidRDefault="00445731" w:rsidP="00445731">
      <w:pPr>
        <w:rPr>
          <w:rFonts w:ascii="Century Gothic" w:hAnsi="Century Gothic"/>
          <w:sz w:val="24"/>
        </w:rPr>
      </w:pPr>
    </w:p>
    <w:p w:rsidR="00445731" w:rsidRPr="00B9227B" w:rsidRDefault="00445731" w:rsidP="00445731">
      <w:pPr>
        <w:keepNext/>
        <w:keepLines/>
        <w:numPr>
          <w:ilvl w:val="0"/>
          <w:numId w:val="1"/>
        </w:numPr>
        <w:tabs>
          <w:tab w:val="left" w:pos="714"/>
        </w:tabs>
        <w:spacing w:before="80" w:after="80" w:line="240" w:lineRule="auto"/>
        <w:ind w:left="714" w:hanging="357"/>
        <w:rPr>
          <w:rFonts w:ascii="Century Gothic" w:eastAsia="Arial" w:hAnsi="Century Gothic" w:cs="Tahoma"/>
          <w:sz w:val="26"/>
          <w:szCs w:val="24"/>
        </w:rPr>
      </w:pPr>
      <w:r w:rsidRPr="00B9227B">
        <w:rPr>
          <w:rFonts w:ascii="Century Gothic" w:eastAsia="Arial" w:hAnsi="Century Gothic" w:cs="Tahoma"/>
          <w:sz w:val="26"/>
          <w:szCs w:val="24"/>
        </w:rPr>
        <w:lastRenderedPageBreak/>
        <w:t>Submit your folder which contains your portfolio / website to 13DGT/DROPBOX</w:t>
      </w:r>
    </w:p>
    <w:p w:rsidR="00445731" w:rsidRPr="00B9227B" w:rsidRDefault="00445731" w:rsidP="00445731">
      <w:pPr>
        <w:keepNext/>
        <w:keepLines/>
        <w:tabs>
          <w:tab w:val="left" w:pos="714"/>
        </w:tabs>
        <w:spacing w:before="80" w:after="80" w:line="240" w:lineRule="auto"/>
        <w:rPr>
          <w:rFonts w:ascii="Century Gothic" w:eastAsia="Arial" w:hAnsi="Century Gothic" w:cs="Tahoma"/>
          <w:sz w:val="26"/>
          <w:szCs w:val="24"/>
        </w:rPr>
      </w:pPr>
    </w:p>
    <w:p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:rsidR="00EE204D" w:rsidRDefault="008B02FA"/>
    <w:sectPr w:rsidR="00EE204D" w:rsidSect="00563B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27B" w:rsidRDefault="008B02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84830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4B4" w:rsidRDefault="008B02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004B4" w:rsidRDefault="008B02FA">
    <w:pPr>
      <w:pStyle w:val="Footer"/>
    </w:pPr>
    <w:r>
      <w:t>AS 91</w:t>
    </w:r>
    <w:r>
      <w:t xml:space="preserve">903 </w:t>
    </w:r>
    <w:r>
      <w:t>v1 2019 TASK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27B" w:rsidRDefault="008B02FA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27B" w:rsidRDefault="004457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58915" cy="2810510"/>
              <wp:effectExtent l="0" t="1485900" r="0" b="125666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558915" cy="281051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5731" w:rsidRDefault="00445731" w:rsidP="0044573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 #1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516.45pt;height:221.3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" o:allowincell="f" filled="f" stroked="f">
              <v:stroke joinstyle="round"/>
              <o:lock v:ext="edit" shapetype="t"/>
              <v:textbox style="mso-fit-shape-to-text:t">
                <w:txbxContent>
                  <w:p w:rsidR="00445731" w:rsidRDefault="00445731" w:rsidP="00445731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 #1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27B" w:rsidRDefault="004457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58915" cy="2810510"/>
              <wp:effectExtent l="0" t="1485900" r="0" b="12566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558915" cy="281051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5731" w:rsidRDefault="00445731" w:rsidP="0044573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 #1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0;width:516.45pt;height:221.3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" o:allowincell="f" filled="f" stroked="f">
              <v:stroke joinstyle="round"/>
              <o:lock v:ext="edit" shapetype="t"/>
              <v:textbox style="mso-fit-shape-to-text:t">
                <w:txbxContent>
                  <w:p w:rsidR="00445731" w:rsidRDefault="00445731" w:rsidP="00445731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 #1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27B" w:rsidRDefault="008B0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540E6"/>
    <w:multiLevelType w:val="hybridMultilevel"/>
    <w:tmpl w:val="E3C24A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E0A95"/>
    <w:multiLevelType w:val="hybridMultilevel"/>
    <w:tmpl w:val="630AF9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8083A"/>
    <w:multiLevelType w:val="multilevel"/>
    <w:tmpl w:val="AA2E4C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3C030B52"/>
    <w:multiLevelType w:val="hybridMultilevel"/>
    <w:tmpl w:val="2068C1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B2B9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84C11"/>
    <w:multiLevelType w:val="hybridMultilevel"/>
    <w:tmpl w:val="CD7497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83857"/>
    <w:multiLevelType w:val="hybridMultilevel"/>
    <w:tmpl w:val="607E3A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66751"/>
    <w:multiLevelType w:val="hybridMultilevel"/>
    <w:tmpl w:val="C512EEFA"/>
    <w:lvl w:ilvl="0" w:tplc="1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E967116"/>
    <w:multiLevelType w:val="hybridMultilevel"/>
    <w:tmpl w:val="E3EE9C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72F46"/>
    <w:multiLevelType w:val="multilevel"/>
    <w:tmpl w:val="97C00A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F8A2609"/>
    <w:multiLevelType w:val="multilevel"/>
    <w:tmpl w:val="DBC00A6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revisionView w:markup="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31"/>
    <w:rsid w:val="00421B92"/>
    <w:rsid w:val="00445731"/>
    <w:rsid w:val="007D5892"/>
    <w:rsid w:val="008B02FA"/>
    <w:rsid w:val="00B6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E3FD4"/>
  <w15:chartTrackingRefBased/>
  <w15:docId w15:val="{FAF3851C-23AF-458E-B1CD-A61F12C4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5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45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731"/>
  </w:style>
  <w:style w:type="paragraph" w:styleId="ListParagraph">
    <w:name w:val="List Paragraph"/>
    <w:basedOn w:val="Normal"/>
    <w:uiPriority w:val="34"/>
    <w:qFormat/>
    <w:rsid w:val="004457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57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4457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45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731"/>
  </w:style>
  <w:style w:type="paragraph" w:styleId="NormalWeb">
    <w:name w:val="Normal (Web)"/>
    <w:basedOn w:val="Normal"/>
    <w:uiPriority w:val="99"/>
    <w:semiHidden/>
    <w:unhideWhenUsed/>
    <w:rsid w:val="004457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7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Bennett</dc:creator>
  <cp:keywords/>
  <dc:description/>
  <cp:lastModifiedBy>Nicole Bennett</cp:lastModifiedBy>
  <cp:revision>2</cp:revision>
  <dcterms:created xsi:type="dcterms:W3CDTF">2019-03-17T23:00:00Z</dcterms:created>
  <dcterms:modified xsi:type="dcterms:W3CDTF">2019-03-17T23:13:00Z</dcterms:modified>
</cp:coreProperties>
</file>